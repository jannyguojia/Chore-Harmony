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188C24D6" w:rsidP="188C24D6" w:rsidRDefault="188C24D6" w14:paraId="1BEC2FBA" w14:textId="29C54A9B">
      <w:pPr>
        <w:spacing w:after="0" w:line="240" w:lineRule="auto"/>
        <w:jc w:val="center"/>
        <w:rPr>
          <w:b w:val="1"/>
          <w:bCs w:val="1"/>
          <w:sz w:val="24"/>
          <w:szCs w:val="24"/>
        </w:rPr>
      </w:pPr>
    </w:p>
    <w:p w:rsidRPr="00EF0240" w:rsidR="000A3646" w:rsidP="00EF0240" w:rsidRDefault="00092AA2" w14:paraId="63B40093" w14:textId="12E13986">
      <w:pPr>
        <w:spacing w:after="0" w:line="240" w:lineRule="auto"/>
        <w:jc w:val="center"/>
        <w:rPr>
          <w:b/>
          <w:bCs/>
          <w:sz w:val="24"/>
          <w:szCs w:val="24"/>
        </w:rPr>
      </w:pPr>
      <w:r w:rsidRPr="00EF0240">
        <w:rPr>
          <w:rFonts w:hint="eastAsia"/>
          <w:b/>
          <w:bCs/>
          <w:sz w:val="24"/>
          <w:szCs w:val="24"/>
        </w:rPr>
        <w:t>Risk</w:t>
      </w:r>
      <w:r w:rsidRPr="00EF0240">
        <w:rPr>
          <w:b/>
          <w:bCs/>
          <w:sz w:val="24"/>
          <w:szCs w:val="24"/>
        </w:rPr>
        <w:t xml:space="preserve"> </w:t>
      </w:r>
      <w:r w:rsidRPr="00EF0240">
        <w:rPr>
          <w:rFonts w:hint="eastAsia"/>
          <w:b/>
          <w:bCs/>
          <w:sz w:val="24"/>
          <w:szCs w:val="24"/>
        </w:rPr>
        <w:t>identification</w:t>
      </w:r>
    </w:p>
    <w:p w:rsidRPr="00EF0240" w:rsidR="00EF0240" w:rsidP="00EF0240" w:rsidRDefault="00EF0240" w14:paraId="76C1173E" w14:textId="77777777">
      <w:pPr>
        <w:spacing w:after="0" w:line="240" w:lineRule="auto"/>
        <w:rPr>
          <w:rFonts w:hint="eastAsia"/>
          <w:b/>
          <w:bCs/>
        </w:rPr>
      </w:pPr>
    </w:p>
    <w:p w:rsidR="00944412" w:rsidP="00EF0240" w:rsidRDefault="00092AA2" w14:paraId="7A886448" w14:textId="77777777">
      <w:pPr>
        <w:spacing w:after="0" w:line="240" w:lineRule="auto"/>
        <w:rPr>
          <w:rStyle w:val="ui-provider"/>
        </w:rPr>
      </w:pPr>
      <w:r>
        <w:t xml:space="preserve">- </w:t>
      </w:r>
      <w:r>
        <w:rPr>
          <w:rStyle w:val="ui-provider"/>
        </w:rPr>
        <w:t>T</w:t>
      </w:r>
      <w:r>
        <w:rPr>
          <w:rStyle w:val="ui-provider"/>
        </w:rPr>
        <w:t>echnical challenges</w:t>
      </w:r>
    </w:p>
    <w:p w:rsidR="00092AA2" w:rsidP="00EF0240" w:rsidRDefault="00944412" w14:paraId="56B9FC24" w14:textId="52DFF883">
      <w:pPr>
        <w:spacing w:after="0" w:line="240" w:lineRule="auto"/>
        <w:rPr>
          <w:rStyle w:val="ui-provider"/>
        </w:rPr>
      </w:pPr>
      <w:r>
        <w:rPr>
          <w:rStyle w:val="ui-provider"/>
        </w:rPr>
        <w:t xml:space="preserve">   - Building d</w:t>
      </w:r>
      <w:r w:rsidR="00092AA2">
        <w:rPr>
          <w:rStyle w:val="ui-provider"/>
        </w:rPr>
        <w:t>atabase.</w:t>
      </w:r>
    </w:p>
    <w:p w:rsidR="00944412" w:rsidP="00EF0240" w:rsidRDefault="00944412" w14:paraId="3E28DD19" w14:textId="77777777">
      <w:pPr>
        <w:spacing w:after="0" w:line="240" w:lineRule="auto"/>
        <w:rPr>
          <w:rStyle w:val="ui-provider"/>
        </w:rPr>
      </w:pPr>
    </w:p>
    <w:p w:rsidR="00092AA2" w:rsidP="00EF0240" w:rsidRDefault="00092AA2" w14:paraId="30408AD5" w14:textId="77777777">
      <w:pPr>
        <w:spacing w:after="0" w:line="240" w:lineRule="auto"/>
        <w:rPr>
          <w:rStyle w:val="ui-provider"/>
        </w:rPr>
      </w:pPr>
      <w:r>
        <w:rPr>
          <w:rStyle w:val="ui-provider"/>
        </w:rPr>
        <w:t xml:space="preserve">- User adoption: </w:t>
      </w:r>
      <w:r>
        <w:rPr>
          <w:rStyle w:val="ui-provider"/>
        </w:rPr>
        <w:t>Low User Acceptance</w:t>
      </w:r>
      <w:r>
        <w:rPr>
          <w:rStyle w:val="ui-provider"/>
        </w:rPr>
        <w:t xml:space="preserve">. </w:t>
      </w:r>
    </w:p>
    <w:p w:rsidR="00092AA2" w:rsidP="00EF0240" w:rsidRDefault="00092AA2" w14:paraId="474D4E0A" w14:textId="4293D79F">
      <w:pPr>
        <w:spacing w:after="0" w:line="240" w:lineRule="auto"/>
        <w:rPr>
          <w:rStyle w:val="ui-provider"/>
          <w:color w:val="808080" w:themeColor="background1" w:themeShade="80"/>
        </w:rPr>
      </w:pPr>
      <w:r>
        <w:rPr>
          <w:rStyle w:val="ui-provider"/>
        </w:rPr>
        <w:t xml:space="preserve">   - </w:t>
      </w:r>
      <w:r>
        <w:rPr>
          <w:rStyle w:val="ui-provider"/>
        </w:rPr>
        <w:t>Risk Description: Users may not like the application's interface design or functionality, leading to low user acceptance.</w:t>
      </w:r>
      <w:r>
        <w:br/>
      </w:r>
      <w:r w:rsidRPr="00092AA2">
        <w:rPr>
          <w:rStyle w:val="ui-provider"/>
          <w:color w:val="808080" w:themeColor="background1" w:themeShade="80"/>
        </w:rPr>
        <w:t xml:space="preserve">   - </w:t>
      </w:r>
      <w:r w:rsidRPr="00092AA2">
        <w:rPr>
          <w:rStyle w:val="ui-provider"/>
          <w:color w:val="808080" w:themeColor="background1" w:themeShade="80"/>
        </w:rPr>
        <w:t>Risk Response: Conduct user research before application development to ensure that it meets user needs and expectations. Continuously monitor user feedback and make improvements to the interface and functionality.</w:t>
      </w:r>
    </w:p>
    <w:p w:rsidR="00944412" w:rsidP="00EF0240" w:rsidRDefault="00944412" w14:paraId="3FCA11A7" w14:textId="77777777">
      <w:pPr>
        <w:spacing w:after="0" w:line="240" w:lineRule="auto"/>
        <w:rPr>
          <w:rStyle w:val="ui-provider"/>
        </w:rPr>
      </w:pPr>
    </w:p>
    <w:p w:rsidR="00092AA2" w:rsidP="00EF0240" w:rsidRDefault="00092AA2" w14:paraId="28E8BDF0" w14:textId="25FE0276">
      <w:pPr>
        <w:spacing w:after="0" w:line="240" w:lineRule="auto"/>
        <w:rPr>
          <w:rStyle w:val="ui-provider"/>
        </w:rPr>
      </w:pPr>
      <w:r>
        <w:rPr>
          <w:rStyle w:val="ui-provider"/>
        </w:rPr>
        <w:t>- Budget</w:t>
      </w:r>
      <w:r w:rsidR="00944412">
        <w:rPr>
          <w:rStyle w:val="ui-provider"/>
        </w:rPr>
        <w:t xml:space="preserve"> Control Risk</w:t>
      </w:r>
    </w:p>
    <w:p w:rsidR="00944412" w:rsidP="00EF0240" w:rsidRDefault="00944412" w14:paraId="09E9CAD1" w14:textId="264BB729">
      <w:pPr>
        <w:pStyle w:val="NormalWeb"/>
        <w:spacing w:before="0" w:beforeAutospacing="0" w:after="0" w:afterAutospacing="0"/>
        <w:rPr>
          <w:rStyle w:val="ui-provider"/>
        </w:rPr>
      </w:pPr>
      <w:r>
        <w:rPr>
          <w:rStyle w:val="ui-provider"/>
        </w:rPr>
        <w:t xml:space="preserve">   - </w:t>
      </w:r>
      <w:r w:rsidRPr="00944412">
        <w:rPr>
          <w:rFonts w:ascii="Segoe UI" w:hAnsi="Segoe UI" w:cs="Segoe UI"/>
          <w:sz w:val="21"/>
          <w:szCs w:val="21"/>
        </w:rPr>
        <w:t>Risk Description: The project or task may face challenges due to insufficient financial resources, budget cuts, or unexpected financial constraints.</w:t>
      </w:r>
    </w:p>
    <w:p w:rsidR="00944412" w:rsidP="00EF0240" w:rsidRDefault="00944412" w14:paraId="6905FFE9" w14:textId="77777777">
      <w:pPr>
        <w:spacing w:after="0" w:line="240" w:lineRule="auto"/>
        <w:rPr>
          <w:rStyle w:val="ui-provider"/>
        </w:rPr>
      </w:pPr>
    </w:p>
    <w:p w:rsidR="00092AA2" w:rsidP="00EF0240" w:rsidRDefault="00092AA2" w14:paraId="285CFBFB" w14:textId="77777777">
      <w:pPr>
        <w:spacing w:after="0" w:line="240" w:lineRule="auto"/>
        <w:rPr>
          <w:rStyle w:val="ui-provider"/>
        </w:rPr>
      </w:pPr>
      <w:r>
        <w:rPr>
          <w:rStyle w:val="ui-provider"/>
        </w:rPr>
        <w:t>- Time Control Risk</w:t>
      </w:r>
    </w:p>
    <w:p w:rsidR="00092AA2" w:rsidP="00EF0240" w:rsidRDefault="00092AA2" w14:paraId="03CB7516" w14:textId="7A1452CF">
      <w:pPr>
        <w:spacing w:after="0" w:line="240" w:lineRule="auto"/>
        <w:rPr>
          <w:rStyle w:val="ui-provider"/>
        </w:rPr>
      </w:pPr>
      <w:r>
        <w:rPr>
          <w:rStyle w:val="ui-provider"/>
        </w:rPr>
        <w:t xml:space="preserve">   - </w:t>
      </w:r>
      <w:r>
        <w:rPr>
          <w:rStyle w:val="ui-provider"/>
        </w:rPr>
        <w:t>Description: The project or task may not be completed according to the planned schedule or deadline due to various reasons. These reasons may include insufficient resources, technical issues, change requests, external disruptions, etc.</w:t>
      </w:r>
    </w:p>
    <w:p w:rsidR="00944412" w:rsidP="00EF0240" w:rsidRDefault="00944412" w14:paraId="1BF12770" w14:textId="77777777">
      <w:pPr>
        <w:spacing w:after="0" w:line="240" w:lineRule="auto"/>
        <w:rPr>
          <w:rStyle w:val="ui-provider"/>
        </w:rPr>
      </w:pPr>
    </w:p>
    <w:p w:rsidR="00944412" w:rsidP="00EF0240" w:rsidRDefault="00944412" w14:paraId="534F8A98" w14:textId="202048CC">
      <w:pPr>
        <w:spacing w:after="0" w:line="240" w:lineRule="auto"/>
        <w:rPr>
          <w:rStyle w:val="ui-provider"/>
        </w:rPr>
      </w:pPr>
      <w:r>
        <w:rPr>
          <w:rStyle w:val="ui-provider"/>
        </w:rPr>
        <w:t xml:space="preserve">- </w:t>
      </w:r>
      <w:r>
        <w:rPr>
          <w:rStyle w:val="ui-provider"/>
        </w:rPr>
        <w:t>Competitive Pressure</w:t>
      </w:r>
      <w:r>
        <w:br/>
      </w:r>
      <w:r>
        <w:t xml:space="preserve">   -</w:t>
      </w:r>
      <w:r>
        <w:rPr>
          <w:rStyle w:val="ui-provider"/>
        </w:rPr>
        <w:t>Risk Description: Other competitors may introduce similar household applications, leading to intense competition.</w:t>
      </w:r>
      <w:r>
        <w:br/>
      </w:r>
      <w:r w:rsidRPr="00944412">
        <w:rPr>
          <w:color w:val="808080" w:themeColor="background1" w:themeShade="80"/>
        </w:rPr>
        <w:t xml:space="preserve">   - </w:t>
      </w:r>
      <w:r w:rsidRPr="00944412">
        <w:rPr>
          <w:rStyle w:val="ui-provider"/>
          <w:color w:val="808080" w:themeColor="background1" w:themeShade="80"/>
        </w:rPr>
        <w:t>Risk Response: Conduct regular market competition analysis to understand competitors' dynamics and strive to provide a better user experience and value-added features.</w:t>
      </w:r>
    </w:p>
    <w:p w:rsidR="00092AA2" w:rsidP="00EF0240" w:rsidRDefault="00092AA2" w14:paraId="145F5912" w14:textId="77777777">
      <w:pPr>
        <w:spacing w:after="0"/>
      </w:pPr>
    </w:p>
    <w:p w:rsidR="00EF0240" w:rsidP="00EF0240" w:rsidRDefault="00EF0240" w14:paraId="1E5F8CEC" w14:textId="59D64D71">
      <w:pPr>
        <w:spacing w:after="0"/>
      </w:pPr>
      <w:r>
        <w:t>-  App Store Rejection</w:t>
      </w:r>
    </w:p>
    <w:p w:rsidR="00EF0240" w:rsidP="00EF0240" w:rsidRDefault="00EF0240" w14:paraId="147891BE" w14:textId="56E73BBD">
      <w:pPr>
        <w:spacing w:after="0"/>
      </w:pPr>
      <w:r>
        <w:t xml:space="preserve">   - </w:t>
      </w:r>
      <w:r>
        <w:t>The application may be at risk of rejection when submitted to the app store due to non-compliance with guidelines, technical issues, violations of content policies, or because the app is too similar to other apps already in the app store</w:t>
      </w:r>
      <w:r>
        <w:t>.</w:t>
      </w:r>
    </w:p>
    <w:p w:rsidR="00EF0240" w:rsidP="00EF0240" w:rsidRDefault="00EF0240" w14:paraId="1B051B0C" w14:textId="0F933CB4">
      <w:pPr>
        <w:spacing w:after="0"/>
      </w:pPr>
      <w:r w:rsidR="00EF0240">
        <w:rPr/>
        <w:t xml:space="preserve">    - </w:t>
      </w:r>
      <w:r w:rsidR="00EF0240">
        <w:rPr/>
        <w:t xml:space="preserve">"App Store Rejection Risk" refers to the potential risk that an application </w:t>
      </w:r>
      <w:r w:rsidR="00EF0240">
        <w:rPr/>
        <w:t>submitted</w:t>
      </w:r>
      <w:r w:rsidR="00EF0240">
        <w:rPr/>
        <w:t xml:space="preserve"> to an app store, such as the Apple App Store or Google Play Store, may be rejected for </w:t>
      </w:r>
      <w:r w:rsidR="00EF0240">
        <w:rPr/>
        <w:t>various reasons</w:t>
      </w:r>
      <w:r w:rsidR="00EF0240">
        <w:rPr/>
        <w:t xml:space="preserve">, preventing it from being made available to users. App store rejection can occur for a variety of reasons, including non-compliance with app store guidelines, technical issues, or content violations. </w:t>
      </w:r>
      <w:r w:rsidR="00EF0240">
        <w:rPr/>
        <w:t>Here's</w:t>
      </w:r>
      <w:r w:rsidR="00EF0240">
        <w:rPr/>
        <w:t xml:space="preserve"> how to address this risk:</w:t>
      </w:r>
    </w:p>
    <w:p w:rsidR="188C24D6" w:rsidP="188C24D6" w:rsidRDefault="188C24D6" w14:paraId="41E24971" w14:textId="7F362F78">
      <w:pPr>
        <w:pStyle w:val="Normal"/>
        <w:spacing w:after="0"/>
      </w:pPr>
    </w:p>
    <w:p w:rsidR="7EF960A9" w:rsidRDefault="7EF960A9" w14:paraId="1AED4028" w14:textId="67FCDECE">
      <w:pPr/>
      <w:r w:rsidRPr="54F14FA5" w:rsidR="7EF960A9">
        <w:rPr>
          <w:rFonts w:ascii="Times New Roman" w:hAnsi="Times New Roman" w:eastAsia="Times New Roman" w:cs="Times New Roman"/>
          <w:noProof w:val="0"/>
          <w:sz w:val="24"/>
          <w:szCs w:val="24"/>
          <w:lang w:val="en-US"/>
        </w:rPr>
        <w:t>Risk Identification</w:t>
      </w:r>
    </w:p>
    <w:p w:rsidR="7EF960A9" w:rsidRDefault="7EF960A9" w14:paraId="307AED14" w14:textId="4C3FBF89">
      <w:pPr/>
      <w:r w:rsidRPr="54F14FA5" w:rsidR="7EF960A9">
        <w:rPr>
          <w:rFonts w:ascii="Times New Roman" w:hAnsi="Times New Roman" w:eastAsia="Times New Roman" w:cs="Times New Roman"/>
          <w:noProof w:val="0"/>
          <w:sz w:val="24"/>
          <w:szCs w:val="24"/>
          <w:lang w:val="en-US"/>
        </w:rPr>
        <w:t xml:space="preserve"> </w:t>
      </w:r>
    </w:p>
    <w:tbl>
      <w:tblPr>
        <w:tblStyle w:val="GridTable4-Accent5"/>
        <w:tblW w:w="0" w:type="auto"/>
        <w:tblLayout w:type="fixed"/>
        <w:tblLook w:val="04A0" w:firstRow="1" w:lastRow="0" w:firstColumn="1" w:lastColumn="0" w:noHBand="0" w:noVBand="1"/>
        <w:tblPrChange w:author="Xin Cao" w:date="2023-10-30T23:36:52.905Z" w:id="1852024614">
          <w:tblPr>
            <w:tblStyle w:val="GridTable4-Accent5"/>
            <w:tblLayout w:type="fixed"/>
            <w:tblLook w:val="04A0" w:firstRow="1" w:lastRow="0" w:firstColumn="1" w:lastColumn="0" w:noHBand="0" w:noVBand="1"/>
          </w:tblPr>
        </w:tblPrChange>
      </w:tblPr>
      <w:tblGrid>
        <w:gridCol w:w="5355"/>
        <w:gridCol w:w="1605"/>
        <w:gridCol w:w="1140"/>
        <w:gridCol w:w="915"/>
      </w:tblGrid>
      <w:tr w:rsidR="188C24D6" w:rsidTr="54F14FA5" w14:paraId="6EB45AEE">
        <w:trPr>
          <w:trHeight w:val="300"/>
          <w:trPrChange w:author="Xin Cao" w:date="2023-10-30T23:36:52.458Z" w:id="2025540141">
            <w:trPr>
              <w:trHeight w:val="300"/>
            </w:trPr>
          </w:trPrChange>
        </w:trPr>
        <w:tc>
          <w:tcPr>
            <w:cnfStyle w:val="001000000000" w:firstRow="0" w:lastRow="0" w:firstColumn="1" w:lastColumn="0" w:oddVBand="0" w:evenVBand="0" w:oddHBand="0" w:evenHBand="0" w:firstRowFirstColumn="0" w:firstRowLastColumn="0" w:lastRowFirstColumn="0" w:lastRowLastColumn="0"/>
            <w:tcW w:w="5355" w:type="dxa"/>
            <w:tcBorders>
              <w:top w:val="single" w:color="5B9BD5" w:themeColor="accent5" w:sz="8"/>
              <w:left w:val="single" w:color="5B9BD5" w:themeColor="accent5" w:sz="8"/>
              <w:bottom w:val="single" w:color="5B9BD5" w:themeColor="accent5" w:sz="8"/>
              <w:right w:val="nil"/>
            </w:tcBorders>
            <w:shd w:val="clear" w:color="auto" w:fill="5B9BD5" w:themeFill="accent5"/>
            <w:tcMar>
              <w:left w:w="108" w:type="dxa"/>
              <w:right w:w="108" w:type="dxa"/>
            </w:tcMar>
            <w:vAlign w:val="top"/>
            <w:tcPrChange w:author="Xin Cao" w:date="2023-10-30T23:36:52.906Z" w:id="197062123">
              <w:tcPr>
                <w:cnfStyle w:val="001000000000" w:firstRow="0" w:lastRow="0" w:firstColumn="1" w:lastColumn="0" w:oddVBand="0" w:evenVBand="0" w:oddHBand="0" w:evenHBand="0" w:firstRowFirstColumn="0" w:firstRowLastColumn="0" w:lastRowFirstColumn="0" w:lastRowLastColumn="0"/>
                <w:tcW w:w="5655" w:type="dxa"/>
                <w:tcBorders>
                  <w:top w:val="single" w:color="5B9BD5" w:themeColor="accent5" w:sz="8"/>
                  <w:left w:val="single" w:color="5B9BD5" w:themeColor="accent5" w:sz="8"/>
                  <w:bottom w:val="single" w:color="5B9BD5" w:themeColor="accent5" w:sz="8"/>
                  <w:right w:val="nil"/>
                </w:tcBorders>
                <w:shd w:val="clear" w:color="auto" w:fill="5B9BD5" w:themeFill="accent5"/>
                <w:tcMar>
                  <w:left w:w="108" w:type="dxa"/>
                  <w:right w:w="108" w:type="dxa"/>
                </w:tcMar>
                <w:vAlign w:val="top"/>
              </w:tcPr>
            </w:tcPrChange>
          </w:tcPr>
          <w:p w:rsidR="188C24D6" w:rsidP="54F14FA5" w:rsidRDefault="188C24D6" w14:paraId="2A48D834" w14:textId="424AEC90">
            <w:pPr>
              <w:spacing w:before="0" w:beforeAutospacing="off" w:after="0" w:afterAutospacing="off"/>
              <w:rPr>
                <w:rFonts w:ascii="Times New Roman" w:hAnsi="Times New Roman" w:eastAsia="Times New Roman" w:cs="Times New Roman"/>
                <w:b w:val="1"/>
                <w:bCs w:val="1"/>
                <w:color w:val="FFFFFF" w:themeColor="background1" w:themeTint="FF" w:themeShade="FF"/>
                <w:sz w:val="24"/>
                <w:szCs w:val="24"/>
                <w:lang w:val="en-US"/>
              </w:rPr>
              <w:pPrChange w:author="Xin Cao" w:date="2023-10-30T23:36:30.392Z">
                <w:pPr/>
              </w:pPrChange>
            </w:pPr>
            <w:r w:rsidRPr="54F14FA5" w:rsidR="188C24D6">
              <w:rPr>
                <w:rFonts w:ascii="Times New Roman" w:hAnsi="Times New Roman" w:eastAsia="Times New Roman" w:cs="Times New Roman"/>
                <w:b w:val="1"/>
                <w:bCs w:val="1"/>
                <w:color w:val="FFFFFF" w:themeColor="background1" w:themeTint="FF" w:themeShade="FF"/>
                <w:sz w:val="24"/>
                <w:szCs w:val="24"/>
                <w:lang w:val="en-US"/>
              </w:rPr>
              <w:t>Risk Event</w:t>
            </w:r>
          </w:p>
        </w:tc>
        <w:tc>
          <w:tcPr>
            <w:cnfStyle w:val="000000000000" w:firstRow="0" w:lastRow="0" w:firstColumn="0" w:lastColumn="0" w:oddVBand="0" w:evenVBand="0" w:oddHBand="0" w:evenHBand="0" w:firstRowFirstColumn="0" w:firstRowLastColumn="0" w:lastRowFirstColumn="0" w:lastRowLastColumn="0"/>
            <w:tcW w:w="1605" w:type="dxa"/>
            <w:tcBorders>
              <w:top w:val="single" w:color="5B9BD5" w:themeColor="accent5" w:sz="8"/>
              <w:left w:val="nil"/>
              <w:bottom w:val="single" w:color="5B9BD5" w:themeColor="accent5" w:sz="8"/>
              <w:right w:val="nil"/>
            </w:tcBorders>
            <w:shd w:val="clear" w:color="auto" w:fill="5B9BD5" w:themeFill="accent5"/>
            <w:tcMar>
              <w:left w:w="108" w:type="dxa"/>
              <w:right w:w="108" w:type="dxa"/>
            </w:tcMar>
            <w:vAlign w:val="top"/>
            <w:tcPrChange w:author="Xin Cao" w:date="2023-10-30T23:36:52.906Z" w:id="54646794">
              <w:tcPr>
                <w:cnfStyle w:val="000000000000" w:firstRow="0" w:lastRow="0" w:firstColumn="0" w:lastColumn="0" w:oddVBand="0" w:evenVBand="0" w:oddHBand="0" w:evenHBand="0" w:firstRowFirstColumn="0" w:firstRowLastColumn="0" w:lastRowFirstColumn="0" w:lastRowLastColumn="0"/>
                <w:tcW w:w="1305" w:type="dxa"/>
                <w:tcBorders>
                  <w:top w:val="single" w:color="5B9BD5" w:themeColor="accent5" w:sz="8"/>
                  <w:left w:val="nil"/>
                  <w:bottom w:val="single" w:color="5B9BD5" w:themeColor="accent5" w:sz="8"/>
                  <w:right w:val="nil"/>
                </w:tcBorders>
                <w:shd w:val="clear" w:color="auto" w:fill="5B9BD5" w:themeFill="accent5"/>
                <w:tcMar>
                  <w:left w:w="108" w:type="dxa"/>
                  <w:right w:w="108" w:type="dxa"/>
                </w:tcMar>
                <w:vAlign w:val="top"/>
              </w:tcPr>
            </w:tcPrChange>
          </w:tcPr>
          <w:p w:rsidR="188C24D6" w:rsidP="54F14FA5" w:rsidRDefault="188C24D6" w14:paraId="09371288" w14:textId="20905291">
            <w:pPr>
              <w:spacing w:before="0" w:beforeAutospacing="off" w:after="0" w:afterAutospacing="off"/>
              <w:rPr>
                <w:rFonts w:ascii="Times New Roman" w:hAnsi="Times New Roman" w:eastAsia="Times New Roman" w:cs="Times New Roman"/>
                <w:b w:val="1"/>
                <w:bCs w:val="1"/>
                <w:color w:val="FFFFFF" w:themeColor="background1" w:themeTint="FF" w:themeShade="FF"/>
                <w:sz w:val="24"/>
                <w:szCs w:val="24"/>
                <w:lang w:val="en-US"/>
              </w:rPr>
              <w:pPrChange w:author="Xin Cao" w:date="2023-10-30T23:36:30.395Z">
                <w:pPr/>
              </w:pPrChange>
            </w:pPr>
            <w:r w:rsidRPr="54F14FA5" w:rsidR="188C24D6">
              <w:rPr>
                <w:rFonts w:ascii="Times New Roman" w:hAnsi="Times New Roman" w:eastAsia="Times New Roman" w:cs="Times New Roman"/>
                <w:b w:val="1"/>
                <w:bCs w:val="1"/>
                <w:color w:val="FFFFFF" w:themeColor="background1" w:themeTint="FF" w:themeShade="FF"/>
                <w:sz w:val="24"/>
                <w:szCs w:val="24"/>
                <w:lang w:val="en-US"/>
              </w:rPr>
              <w:t>Probability</w:t>
            </w:r>
          </w:p>
        </w:tc>
        <w:tc>
          <w:tcPr>
            <w:cnfStyle w:val="000000000000" w:firstRow="0" w:lastRow="0" w:firstColumn="0" w:lastColumn="0" w:oddVBand="0" w:evenVBand="0" w:oddHBand="0" w:evenHBand="0" w:firstRowFirstColumn="0" w:firstRowLastColumn="0" w:lastRowFirstColumn="0" w:lastRowLastColumn="0"/>
            <w:tcW w:w="1140" w:type="dxa"/>
            <w:tcBorders>
              <w:top w:val="single" w:color="5B9BD5" w:themeColor="accent5" w:sz="8"/>
              <w:left w:val="nil"/>
              <w:bottom w:val="single" w:color="5B9BD5" w:themeColor="accent5" w:sz="8"/>
              <w:right w:val="nil"/>
            </w:tcBorders>
            <w:shd w:val="clear" w:color="auto" w:fill="5B9BD5" w:themeFill="accent5"/>
            <w:tcMar>
              <w:left w:w="108" w:type="dxa"/>
              <w:right w:w="108" w:type="dxa"/>
            </w:tcMar>
            <w:vAlign w:val="top"/>
            <w:tcPrChange w:author="Xin Cao" w:date="2023-10-30T23:36:52.906Z" w:id="1005659407">
              <w:tcPr>
                <w:cnfStyle w:val="000000000000" w:firstRow="0" w:lastRow="0" w:firstColumn="0" w:lastColumn="0" w:oddVBand="0" w:evenVBand="0" w:oddHBand="0" w:evenHBand="0" w:firstRowFirstColumn="0" w:firstRowLastColumn="0" w:lastRowFirstColumn="0" w:lastRowLastColumn="0"/>
                <w:tcW w:w="1140" w:type="dxa"/>
                <w:tcBorders>
                  <w:top w:val="single" w:color="5B9BD5" w:themeColor="accent5" w:sz="8"/>
                  <w:left w:val="nil"/>
                  <w:bottom w:val="single" w:color="5B9BD5" w:themeColor="accent5" w:sz="8"/>
                  <w:right w:val="nil"/>
                </w:tcBorders>
                <w:shd w:val="clear" w:color="auto" w:fill="5B9BD5" w:themeFill="accent5"/>
                <w:tcMar>
                  <w:left w:w="108" w:type="dxa"/>
                  <w:right w:w="108" w:type="dxa"/>
                </w:tcMar>
                <w:vAlign w:val="top"/>
              </w:tcPr>
            </w:tcPrChange>
          </w:tcPr>
          <w:p w:rsidR="188C24D6" w:rsidP="54F14FA5" w:rsidRDefault="188C24D6" w14:paraId="57B91145" w14:textId="762D5D2D">
            <w:pPr>
              <w:spacing w:before="0" w:beforeAutospacing="off" w:after="0" w:afterAutospacing="off"/>
              <w:rPr>
                <w:rFonts w:ascii="Times New Roman" w:hAnsi="Times New Roman" w:eastAsia="Times New Roman" w:cs="Times New Roman"/>
                <w:b w:val="1"/>
                <w:bCs w:val="1"/>
                <w:color w:val="FFFFFF" w:themeColor="background1" w:themeTint="FF" w:themeShade="FF"/>
                <w:sz w:val="24"/>
                <w:szCs w:val="24"/>
                <w:lang w:val="en-US"/>
              </w:rPr>
              <w:pPrChange w:author="Xin Cao" w:date="2023-10-30T23:36:30.397Z">
                <w:pPr/>
              </w:pPrChange>
            </w:pPr>
            <w:r w:rsidRPr="54F14FA5" w:rsidR="188C24D6">
              <w:rPr>
                <w:rFonts w:ascii="Times New Roman" w:hAnsi="Times New Roman" w:eastAsia="Times New Roman" w:cs="Times New Roman"/>
                <w:b w:val="1"/>
                <w:bCs w:val="1"/>
                <w:color w:val="FFFFFF" w:themeColor="background1" w:themeTint="FF" w:themeShade="FF"/>
                <w:sz w:val="24"/>
                <w:szCs w:val="24"/>
                <w:lang w:val="en-US"/>
              </w:rPr>
              <w:t>Impact Rating</w:t>
            </w:r>
          </w:p>
        </w:tc>
        <w:tc>
          <w:tcPr>
            <w:cnfStyle w:val="000000000000" w:firstRow="0" w:lastRow="0" w:firstColumn="0" w:lastColumn="0" w:oddVBand="0" w:evenVBand="0" w:oddHBand="0" w:evenHBand="0" w:firstRowFirstColumn="0" w:firstRowLastColumn="0" w:lastRowFirstColumn="0" w:lastRowLastColumn="0"/>
            <w:tcW w:w="915" w:type="dxa"/>
            <w:tcBorders>
              <w:top w:val="single" w:color="5B9BD5" w:themeColor="accent5" w:sz="8"/>
              <w:left w:val="nil"/>
              <w:bottom w:val="single" w:color="5B9BD5" w:themeColor="accent5" w:sz="8"/>
              <w:right w:val="single" w:color="5B9BD5" w:themeColor="accent5" w:sz="8"/>
            </w:tcBorders>
            <w:shd w:val="clear" w:color="auto" w:fill="5B9BD5" w:themeFill="accent5"/>
            <w:tcMar>
              <w:left w:w="108" w:type="dxa"/>
              <w:right w:w="108" w:type="dxa"/>
            </w:tcMar>
            <w:vAlign w:val="top"/>
            <w:tcPrChange w:author="Xin Cao" w:date="2023-10-30T23:36:52.906Z" w:id="219673613">
              <w:tcPr>
                <w:cnfStyle w:val="000000000000" w:firstRow="0" w:lastRow="0" w:firstColumn="0" w:lastColumn="0" w:oddVBand="0" w:evenVBand="0" w:oddHBand="0" w:evenHBand="0" w:firstRowFirstColumn="0" w:firstRowLastColumn="0" w:lastRowFirstColumn="0" w:lastRowLastColumn="0"/>
                <w:tcW w:w="915" w:type="dxa"/>
                <w:tcBorders>
                  <w:top w:val="single" w:color="5B9BD5" w:themeColor="accent5" w:sz="8"/>
                  <w:left w:val="nil"/>
                  <w:bottom w:val="single" w:color="5B9BD5" w:themeColor="accent5" w:sz="8"/>
                  <w:right w:val="single" w:color="5B9BD5" w:themeColor="accent5" w:sz="8"/>
                </w:tcBorders>
                <w:shd w:val="clear" w:color="auto" w:fill="5B9BD5" w:themeFill="accent5"/>
                <w:tcMar>
                  <w:left w:w="108" w:type="dxa"/>
                  <w:right w:w="108" w:type="dxa"/>
                </w:tcMar>
                <w:vAlign w:val="top"/>
              </w:tcPr>
            </w:tcPrChange>
          </w:tcPr>
          <w:p w:rsidR="188C24D6" w:rsidP="54F14FA5" w:rsidRDefault="188C24D6" w14:paraId="6893E41B" w14:textId="47DB9754">
            <w:pPr>
              <w:spacing w:before="0" w:beforeAutospacing="off" w:after="0" w:afterAutospacing="off"/>
              <w:rPr>
                <w:rFonts w:ascii="Times New Roman" w:hAnsi="Times New Roman" w:eastAsia="Times New Roman" w:cs="Times New Roman"/>
                <w:b w:val="1"/>
                <w:bCs w:val="1"/>
                <w:color w:val="FFFFFF" w:themeColor="background1" w:themeTint="FF" w:themeShade="FF"/>
                <w:sz w:val="24"/>
                <w:szCs w:val="24"/>
                <w:lang w:val="en-US"/>
              </w:rPr>
              <w:pPrChange w:author="Xin Cao" w:date="2023-10-30T23:36:30.398Z">
                <w:pPr/>
              </w:pPrChange>
            </w:pPr>
            <w:r w:rsidRPr="54F14FA5" w:rsidR="188C24D6">
              <w:rPr>
                <w:rFonts w:ascii="Times New Roman" w:hAnsi="Times New Roman" w:eastAsia="Times New Roman" w:cs="Times New Roman"/>
                <w:b w:val="1"/>
                <w:bCs w:val="1"/>
                <w:color w:val="FFFFFF" w:themeColor="background1" w:themeTint="FF" w:themeShade="FF"/>
                <w:sz w:val="24"/>
                <w:szCs w:val="24"/>
                <w:lang w:val="en-US"/>
              </w:rPr>
              <w:t>Score</w:t>
            </w:r>
          </w:p>
        </w:tc>
      </w:tr>
      <w:tr w:rsidR="188C24D6" w:rsidTr="54F14FA5" w14:paraId="0615B44A">
        <w:trPr>
          <w:trHeight w:val="300"/>
          <w:trPrChange w:author="Xin Cao" w:date="2023-10-30T23:36:52.459Z" w:id="1644190578">
            <w:trPr>
              <w:trHeight w:val="300"/>
            </w:trPr>
          </w:trPrChange>
        </w:trPr>
        <w:tc>
          <w:tcPr>
            <w:cnfStyle w:val="001000000000" w:firstRow="0" w:lastRow="0" w:firstColumn="1" w:lastColumn="0" w:oddVBand="0" w:evenVBand="0" w:oddHBand="0" w:evenHBand="0" w:firstRowFirstColumn="0" w:firstRowLastColumn="0" w:lastRowFirstColumn="0" w:lastRowLastColumn="0"/>
            <w:tcW w:w="5355" w:type="dxa"/>
            <w:tcBorders>
              <w:top w:val="single" w:color="5B9BD5" w:themeColor="accent5" w:sz="8"/>
              <w:left w:val="single" w:color="9CC2E5" w:themeColor="accent5" w:themeTint="99" w:sz="8"/>
              <w:bottom w:val="single" w:color="9CC2E5" w:themeColor="accent5" w:themeTint="99" w:sz="8"/>
              <w:right w:val="single" w:color="9CC2E5" w:themeColor="accent5" w:themeTint="99" w:sz="8"/>
            </w:tcBorders>
            <w:shd w:val="clear" w:color="auto" w:fill="DEEAF6" w:themeFill="accent5" w:themeFillTint="33"/>
            <w:tcMar>
              <w:left w:w="108" w:type="dxa"/>
              <w:right w:w="108" w:type="dxa"/>
            </w:tcMar>
            <w:vAlign w:val="top"/>
            <w:tcPrChange w:author="Xin Cao" w:date="2023-10-30T23:36:52.906Z" w:id="639130745">
              <w:tcPr>
                <w:cnfStyle w:val="001000000000" w:firstRow="0" w:lastRow="0" w:firstColumn="1" w:lastColumn="0" w:oddVBand="0" w:evenVBand="0" w:oddHBand="0" w:evenHBand="0" w:firstRowFirstColumn="0" w:firstRowLastColumn="0" w:lastRowFirstColumn="0" w:lastRowLastColumn="0"/>
                <w:tcW w:w="5655" w:type="dxa"/>
                <w:tcBorders>
                  <w:top w:val="single" w:color="5B9BD5" w:themeColor="accent5" w:sz="8"/>
                  <w:left w:val="single" w:color="9CC2E5" w:themeColor="accent5" w:themeTint="99" w:sz="8"/>
                  <w:bottom w:val="single" w:color="9CC2E5" w:themeColor="accent5" w:themeTint="99" w:sz="8"/>
                  <w:right w:val="single" w:color="9CC2E5" w:themeColor="accent5" w:themeTint="99" w:sz="8"/>
                </w:tcBorders>
                <w:shd w:val="clear" w:color="auto" w:fill="DEEAF6" w:themeFill="accent5" w:themeFillTint="33"/>
                <w:tcMar>
                  <w:left w:w="108" w:type="dxa"/>
                  <w:right w:w="108" w:type="dxa"/>
                </w:tcMar>
                <w:vAlign w:val="top"/>
              </w:tcPr>
            </w:tcPrChange>
          </w:tcPr>
          <w:p w:rsidR="188C24D6" w:rsidP="54F14FA5" w:rsidRDefault="188C24D6" w14:paraId="690F6140" w14:textId="222F2CF6">
            <w:pPr>
              <w:spacing w:before="0" w:beforeAutospacing="off" w:after="0" w:afterAutospacing="off"/>
              <w:rPr>
                <w:rFonts w:ascii="Times New Roman" w:hAnsi="Times New Roman" w:eastAsia="Times New Roman" w:cs="Times New Roman"/>
                <w:color w:val="000000" w:themeColor="text1" w:themeTint="FF" w:themeShade="FF"/>
                <w:sz w:val="24"/>
                <w:szCs w:val="24"/>
                <w:lang w:val="en-US"/>
              </w:rPr>
              <w:pPrChange w:author="Xin Cao" w:date="2023-10-30T23:36:30.399Z">
                <w:pPr/>
              </w:pPrChange>
            </w:pPr>
            <w:r w:rsidRPr="54F14FA5" w:rsidR="188C24D6">
              <w:rPr>
                <w:rFonts w:ascii="Times New Roman" w:hAnsi="Times New Roman" w:eastAsia="Times New Roman" w:cs="Times New Roman"/>
                <w:color w:val="000000" w:themeColor="text1" w:themeTint="FF" w:themeShade="FF"/>
                <w:sz w:val="24"/>
                <w:szCs w:val="24"/>
                <w:lang w:val="en-US"/>
              </w:rPr>
              <w:t>Technical challenge</w:t>
            </w:r>
          </w:p>
          <w:p w:rsidR="188C24D6" w:rsidP="54F14FA5" w:rsidRDefault="188C24D6" w14:paraId="4F3E60B6" w14:textId="2453F6D1">
            <w:pPr>
              <w:spacing w:before="0" w:beforeAutospacing="off" w:after="0" w:afterAutospacing="off"/>
              <w:rPr>
                <w:rFonts w:ascii="Times New Roman" w:hAnsi="Times New Roman" w:eastAsia="Times New Roman" w:cs="Times New Roman"/>
                <w:b w:val="0"/>
                <w:bCs w:val="0"/>
                <w:color w:val="000000" w:themeColor="text1" w:themeTint="FF" w:themeShade="FF"/>
                <w:sz w:val="24"/>
                <w:szCs w:val="24"/>
              </w:rPr>
              <w:pPrChange w:author="Xin Cao" w:date="2023-10-30T23:36:30.4Z">
                <w:pPr/>
              </w:pPrChange>
            </w:pPr>
            <w:r w:rsidRPr="54F14FA5" w:rsidR="188C24D6">
              <w:rPr>
                <w:rFonts w:ascii="Times New Roman" w:hAnsi="Times New Roman" w:eastAsia="Times New Roman" w:cs="Times New Roman"/>
                <w:b w:val="0"/>
                <w:bCs w:val="0"/>
                <w:color w:val="000000" w:themeColor="text1" w:themeTint="FF" w:themeShade="FF"/>
                <w:sz w:val="24"/>
                <w:szCs w:val="24"/>
              </w:rPr>
              <w:t xml:space="preserve">We need to build a database for the chore app as there will be data of different members to be store and shared among them. </w:t>
            </w:r>
          </w:p>
        </w:tc>
        <w:tc>
          <w:tcPr>
            <w:cnfStyle w:val="000000000000" w:firstRow="0" w:lastRow="0" w:firstColumn="0" w:lastColumn="0" w:oddVBand="0" w:evenVBand="0" w:oddHBand="0" w:evenHBand="0" w:firstRowFirstColumn="0" w:firstRowLastColumn="0" w:lastRowFirstColumn="0" w:lastRowLastColumn="0"/>
            <w:tcW w:w="1605" w:type="dxa"/>
            <w:tcBorders>
              <w:top w:val="single" w:color="5B9BD5" w:themeColor="accent5" w:sz="8"/>
              <w:left w:val="single" w:color="9CC2E5" w:themeColor="accent5" w:themeTint="99" w:sz="8"/>
              <w:bottom w:val="single" w:color="9CC2E5" w:themeColor="accent5" w:themeTint="99" w:sz="8"/>
              <w:right w:val="single" w:color="9CC2E5" w:themeColor="accent5" w:themeTint="99" w:sz="8"/>
            </w:tcBorders>
            <w:shd w:val="clear" w:color="auto" w:fill="DEEAF6" w:themeFill="accent5" w:themeFillTint="33"/>
            <w:tcMar>
              <w:left w:w="108" w:type="dxa"/>
              <w:right w:w="108" w:type="dxa"/>
            </w:tcMar>
            <w:vAlign w:val="top"/>
            <w:tcPrChange w:author="Xin Cao" w:date="2023-10-30T23:36:52.906Z" w:id="1301787286">
              <w:tcPr>
                <w:cnfStyle w:val="000000000000" w:firstRow="0" w:lastRow="0" w:firstColumn="0" w:lastColumn="0" w:oddVBand="0" w:evenVBand="0" w:oddHBand="0" w:evenHBand="0" w:firstRowFirstColumn="0" w:firstRowLastColumn="0" w:lastRowFirstColumn="0" w:lastRowLastColumn="0"/>
                <w:tcW w:w="1305" w:type="dxa"/>
                <w:tcBorders>
                  <w:top w:val="single" w:color="5B9BD5" w:themeColor="accent5" w:sz="8"/>
                  <w:left w:val="single" w:color="9CC2E5" w:themeColor="accent5" w:themeTint="99" w:sz="8"/>
                  <w:bottom w:val="single" w:color="9CC2E5" w:themeColor="accent5" w:themeTint="99" w:sz="8"/>
                  <w:right w:val="single" w:color="9CC2E5" w:themeColor="accent5" w:themeTint="99" w:sz="8"/>
                </w:tcBorders>
                <w:shd w:val="clear" w:color="auto" w:fill="DEEAF6" w:themeFill="accent5" w:themeFillTint="33"/>
                <w:tcMar>
                  <w:left w:w="108" w:type="dxa"/>
                  <w:right w:w="108" w:type="dxa"/>
                </w:tcMar>
                <w:vAlign w:val="top"/>
              </w:tcPr>
            </w:tcPrChange>
          </w:tcPr>
          <w:p w:rsidR="188C24D6" w:rsidP="54F14FA5" w:rsidRDefault="188C24D6" w14:paraId="7FA3B75C" w14:textId="193C662A">
            <w:pPr>
              <w:spacing w:before="0" w:beforeAutospacing="off" w:after="0" w:afterAutospacing="off"/>
              <w:rPr>
                <w:rFonts w:ascii="Times New Roman" w:hAnsi="Times New Roman" w:eastAsia="Times New Roman" w:cs="Times New Roman"/>
                <w:color w:val="000000" w:themeColor="text1" w:themeTint="FF" w:themeShade="FF"/>
                <w:sz w:val="24"/>
                <w:szCs w:val="24"/>
                <w:lang w:val="en-US"/>
              </w:rPr>
              <w:pPrChange w:author="Xin Cao" w:date="2023-10-30T23:36:30.401Z">
                <w:pPr/>
              </w:pPrChange>
            </w:pPr>
            <w:r w:rsidRPr="54F14FA5" w:rsidR="188C24D6">
              <w:rPr>
                <w:rFonts w:ascii="Times New Roman" w:hAnsi="Times New Roman" w:eastAsia="Times New Roman" w:cs="Times New Roman"/>
                <w:color w:val="000000" w:themeColor="text1" w:themeTint="FF" w:themeShade="FF"/>
                <w:sz w:val="24"/>
                <w:szCs w:val="24"/>
                <w:lang w:val="en-US"/>
              </w:rPr>
              <w:t>100%</w:t>
            </w:r>
          </w:p>
        </w:tc>
        <w:tc>
          <w:tcPr>
            <w:cnfStyle w:val="000000000000" w:firstRow="0" w:lastRow="0" w:firstColumn="0" w:lastColumn="0" w:oddVBand="0" w:evenVBand="0" w:oddHBand="0" w:evenHBand="0" w:firstRowFirstColumn="0" w:firstRowLastColumn="0" w:lastRowFirstColumn="0" w:lastRowLastColumn="0"/>
            <w:tcW w:w="1140" w:type="dxa"/>
            <w:tcBorders>
              <w:top w:val="single" w:color="5B9BD5" w:themeColor="accent5" w:sz="8"/>
              <w:left w:val="single" w:color="9CC2E5" w:themeColor="accent5" w:themeTint="99" w:sz="8"/>
              <w:bottom w:val="single" w:color="9CC2E5" w:themeColor="accent5" w:themeTint="99" w:sz="8"/>
              <w:right w:val="single" w:color="9CC2E5" w:themeColor="accent5" w:themeTint="99" w:sz="8"/>
            </w:tcBorders>
            <w:shd w:val="clear" w:color="auto" w:fill="DEEAF6" w:themeFill="accent5" w:themeFillTint="33"/>
            <w:tcMar>
              <w:left w:w="108" w:type="dxa"/>
              <w:right w:w="108" w:type="dxa"/>
            </w:tcMar>
            <w:vAlign w:val="top"/>
            <w:tcPrChange w:author="Xin Cao" w:date="2023-10-30T23:36:52.906Z" w:id="1453600855">
              <w:tcPr>
                <w:cnfStyle w:val="000000000000" w:firstRow="0" w:lastRow="0" w:firstColumn="0" w:lastColumn="0" w:oddVBand="0" w:evenVBand="0" w:oddHBand="0" w:evenHBand="0" w:firstRowFirstColumn="0" w:firstRowLastColumn="0" w:lastRowFirstColumn="0" w:lastRowLastColumn="0"/>
                <w:tcW w:w="1140" w:type="dxa"/>
                <w:tcBorders>
                  <w:top w:val="single" w:color="5B9BD5" w:themeColor="accent5" w:sz="8"/>
                  <w:left w:val="single" w:color="9CC2E5" w:themeColor="accent5" w:themeTint="99" w:sz="8"/>
                  <w:bottom w:val="single" w:color="9CC2E5" w:themeColor="accent5" w:themeTint="99" w:sz="8"/>
                  <w:right w:val="single" w:color="9CC2E5" w:themeColor="accent5" w:themeTint="99" w:sz="8"/>
                </w:tcBorders>
                <w:shd w:val="clear" w:color="auto" w:fill="DEEAF6" w:themeFill="accent5" w:themeFillTint="33"/>
                <w:tcMar>
                  <w:left w:w="108" w:type="dxa"/>
                  <w:right w:w="108" w:type="dxa"/>
                </w:tcMar>
                <w:vAlign w:val="top"/>
              </w:tcPr>
            </w:tcPrChange>
          </w:tcPr>
          <w:p w:rsidR="188C24D6" w:rsidP="54F14FA5" w:rsidRDefault="188C24D6" w14:paraId="0C59559D" w14:textId="34F6BF0A">
            <w:pPr>
              <w:spacing w:before="0" w:beforeAutospacing="off" w:after="0" w:afterAutospacing="off"/>
              <w:rPr>
                <w:rFonts w:ascii="Times New Roman" w:hAnsi="Times New Roman" w:eastAsia="Times New Roman" w:cs="Times New Roman"/>
                <w:color w:val="000000" w:themeColor="text1" w:themeTint="FF" w:themeShade="FF"/>
                <w:sz w:val="24"/>
                <w:szCs w:val="24"/>
                <w:lang w:val="en-US"/>
              </w:rPr>
              <w:pPrChange w:author="Xin Cao" w:date="2023-10-30T23:36:30.402Z">
                <w:pPr/>
              </w:pPrChange>
            </w:pPr>
            <w:r w:rsidRPr="54F14FA5" w:rsidR="188C24D6">
              <w:rPr>
                <w:rFonts w:ascii="Times New Roman" w:hAnsi="Times New Roman" w:eastAsia="Times New Roman" w:cs="Times New Roman"/>
                <w:color w:val="000000" w:themeColor="text1" w:themeTint="FF" w:themeShade="FF"/>
                <w:sz w:val="24"/>
                <w:szCs w:val="24"/>
                <w:lang w:val="en-US"/>
              </w:rPr>
              <w:t>80</w:t>
            </w:r>
          </w:p>
        </w:tc>
        <w:tc>
          <w:tcPr>
            <w:cnfStyle w:val="000000000000" w:firstRow="0" w:lastRow="0" w:firstColumn="0" w:lastColumn="0" w:oddVBand="0" w:evenVBand="0" w:oddHBand="0" w:evenHBand="0" w:firstRowFirstColumn="0" w:firstRowLastColumn="0" w:lastRowFirstColumn="0" w:lastRowLastColumn="0"/>
            <w:tcW w:w="915" w:type="dxa"/>
            <w:tcBorders>
              <w:top w:val="single" w:color="5B9BD5" w:themeColor="accent5" w:sz="8"/>
              <w:left w:val="single" w:color="9CC2E5" w:themeColor="accent5" w:themeTint="99" w:sz="8"/>
              <w:bottom w:val="single" w:color="9CC2E5" w:themeColor="accent5" w:themeTint="99" w:sz="8"/>
              <w:right w:val="single" w:color="9CC2E5" w:themeColor="accent5" w:themeTint="99" w:sz="8"/>
            </w:tcBorders>
            <w:shd w:val="clear" w:color="auto" w:fill="DEEAF6" w:themeFill="accent5" w:themeFillTint="33"/>
            <w:tcMar>
              <w:left w:w="108" w:type="dxa"/>
              <w:right w:w="108" w:type="dxa"/>
            </w:tcMar>
            <w:vAlign w:val="top"/>
            <w:tcPrChange w:author="Xin Cao" w:date="2023-10-30T23:36:52.906Z" w:id="871961138">
              <w:tcPr>
                <w:cnfStyle w:val="000000000000" w:firstRow="0" w:lastRow="0" w:firstColumn="0" w:lastColumn="0" w:oddVBand="0" w:evenVBand="0" w:oddHBand="0" w:evenHBand="0" w:firstRowFirstColumn="0" w:firstRowLastColumn="0" w:lastRowFirstColumn="0" w:lastRowLastColumn="0"/>
                <w:tcW w:w="915" w:type="dxa"/>
                <w:tcBorders>
                  <w:top w:val="single" w:color="5B9BD5" w:themeColor="accent5" w:sz="8"/>
                  <w:left w:val="single" w:color="9CC2E5" w:themeColor="accent5" w:themeTint="99" w:sz="8"/>
                  <w:bottom w:val="single" w:color="9CC2E5" w:themeColor="accent5" w:themeTint="99" w:sz="8"/>
                  <w:right w:val="single" w:color="9CC2E5" w:themeColor="accent5" w:themeTint="99" w:sz="8"/>
                </w:tcBorders>
                <w:shd w:val="clear" w:color="auto" w:fill="DEEAF6" w:themeFill="accent5" w:themeFillTint="33"/>
                <w:tcMar>
                  <w:left w:w="108" w:type="dxa"/>
                  <w:right w:w="108" w:type="dxa"/>
                </w:tcMar>
                <w:vAlign w:val="top"/>
              </w:tcPr>
            </w:tcPrChange>
          </w:tcPr>
          <w:p w:rsidR="188C24D6" w:rsidP="54F14FA5" w:rsidRDefault="188C24D6" w14:paraId="58E0AD41" w14:textId="55C466A6">
            <w:pPr>
              <w:spacing w:before="0" w:beforeAutospacing="off" w:after="0" w:afterAutospacing="off"/>
              <w:rPr>
                <w:rFonts w:ascii="Times New Roman" w:hAnsi="Times New Roman" w:eastAsia="Times New Roman" w:cs="Times New Roman"/>
                <w:color w:val="000000" w:themeColor="text1" w:themeTint="FF" w:themeShade="FF"/>
                <w:sz w:val="24"/>
                <w:szCs w:val="24"/>
                <w:lang w:val="en-US"/>
              </w:rPr>
              <w:pPrChange w:author="Xin Cao" w:date="2023-10-30T23:36:30.403Z">
                <w:pPr/>
              </w:pPrChange>
            </w:pPr>
            <w:r w:rsidRPr="54F14FA5" w:rsidR="188C24D6">
              <w:rPr>
                <w:rFonts w:ascii="Times New Roman" w:hAnsi="Times New Roman" w:eastAsia="Times New Roman" w:cs="Times New Roman"/>
                <w:color w:val="000000" w:themeColor="text1" w:themeTint="FF" w:themeShade="FF"/>
                <w:sz w:val="24"/>
                <w:szCs w:val="24"/>
                <w:lang w:val="en-US"/>
              </w:rPr>
              <w:t>80</w:t>
            </w:r>
          </w:p>
        </w:tc>
      </w:tr>
      <w:tr w:rsidR="188C24D6" w:rsidTr="54F14FA5" w14:paraId="61F3CEE5">
        <w:trPr>
          <w:trHeight w:val="300"/>
          <w:trPrChange w:author="Xin Cao" w:date="2023-10-30T23:36:52.46Z" w:id="2090940378">
            <w:trPr>
              <w:trHeight w:val="300"/>
            </w:trPr>
          </w:trPrChange>
        </w:trPr>
        <w:tc>
          <w:tcPr>
            <w:cnfStyle w:val="001000000000" w:firstRow="0" w:lastRow="0" w:firstColumn="1" w:lastColumn="0" w:oddVBand="0" w:evenVBand="0" w:oddHBand="0" w:evenHBand="0" w:firstRowFirstColumn="0" w:firstRowLastColumn="0" w:lastRowFirstColumn="0" w:lastRowLastColumn="0"/>
            <w:tcW w:w="5355" w:type="dxa"/>
            <w:tcBorders>
              <w:top w:val="single" w:color="9CC2E5" w:themeColor="accent5" w:themeTint="99" w:sz="8"/>
              <w:left w:val="single" w:color="9CC2E5" w:themeColor="accent5" w:themeTint="99" w:sz="8"/>
              <w:bottom w:val="single" w:color="9CC2E5" w:themeColor="accent5" w:themeTint="99" w:sz="8"/>
              <w:right w:val="single" w:color="9CC2E5" w:themeColor="accent5" w:themeTint="99" w:sz="8"/>
            </w:tcBorders>
            <w:tcMar>
              <w:left w:w="108" w:type="dxa"/>
              <w:right w:w="108" w:type="dxa"/>
            </w:tcMar>
            <w:vAlign w:val="top"/>
            <w:tcPrChange w:author="Xin Cao" w:date="2023-10-30T23:36:52.906Z" w:id="2063106538">
              <w:tcPr>
                <w:cnfStyle w:val="001000000000" w:firstRow="0" w:lastRow="0" w:firstColumn="1" w:lastColumn="0" w:oddVBand="0" w:evenVBand="0" w:oddHBand="0" w:evenHBand="0" w:firstRowFirstColumn="0" w:firstRowLastColumn="0" w:lastRowFirstColumn="0" w:lastRowLastColumn="0"/>
                <w:tcW w:w="5655" w:type="dxa"/>
                <w:tcBorders>
                  <w:top w:val="single" w:color="9CC2E5" w:themeColor="accent5" w:themeTint="99" w:sz="8"/>
                  <w:left w:val="single" w:color="9CC2E5" w:themeColor="accent5" w:themeTint="99" w:sz="8"/>
                  <w:bottom w:val="single" w:color="9CC2E5" w:themeColor="accent5" w:themeTint="99" w:sz="8"/>
                  <w:right w:val="single" w:color="9CC2E5" w:themeColor="accent5" w:themeTint="99" w:sz="8"/>
                </w:tcBorders>
                <w:tcMar>
                  <w:left w:w="108" w:type="dxa"/>
                  <w:right w:w="108" w:type="dxa"/>
                </w:tcMar>
                <w:vAlign w:val="top"/>
              </w:tcPr>
            </w:tcPrChange>
          </w:tcPr>
          <w:p w:rsidR="188C24D6" w:rsidP="54F14FA5" w:rsidRDefault="188C24D6" w14:paraId="22C21F0B" w14:textId="02AEDD51">
            <w:pPr>
              <w:spacing w:before="0" w:beforeAutospacing="off" w:after="0" w:afterAutospacing="off"/>
              <w:rPr>
                <w:rFonts w:ascii="Times New Roman" w:hAnsi="Times New Roman" w:eastAsia="Times New Roman" w:cs="Times New Roman"/>
                <w:sz w:val="24"/>
                <w:szCs w:val="24"/>
              </w:rPr>
              <w:pPrChange w:author="Xin Cao" w:date="2023-10-30T23:36:30.404Z">
                <w:pPr/>
              </w:pPrChange>
            </w:pPr>
            <w:r w:rsidRPr="54F14FA5" w:rsidR="188C24D6">
              <w:rPr>
                <w:rFonts w:ascii="Times New Roman" w:hAnsi="Times New Roman" w:eastAsia="Times New Roman" w:cs="Times New Roman"/>
                <w:sz w:val="24"/>
                <w:szCs w:val="24"/>
              </w:rPr>
              <w:t>User adoption - low user acceptance</w:t>
            </w:r>
          </w:p>
          <w:p w:rsidR="188C24D6" w:rsidP="54F14FA5" w:rsidRDefault="188C24D6" w14:paraId="64A7E3E4" w14:textId="1689C98D">
            <w:pPr>
              <w:spacing w:before="0" w:beforeAutospacing="off" w:after="0" w:afterAutospacing="off"/>
              <w:rPr>
                <w:rFonts w:ascii="Times New Roman" w:hAnsi="Times New Roman" w:eastAsia="Times New Roman" w:cs="Times New Roman"/>
                <w:b w:val="0"/>
                <w:bCs w:val="0"/>
                <w:sz w:val="24"/>
                <w:szCs w:val="24"/>
              </w:rPr>
            </w:pPr>
            <w:r w:rsidRPr="54F14FA5" w:rsidR="1C32C472">
              <w:rPr>
                <w:rFonts w:ascii="Times New Roman" w:hAnsi="Times New Roman" w:eastAsia="Times New Roman" w:cs="Times New Roman"/>
                <w:b w:val="0"/>
                <w:bCs w:val="0"/>
                <w:sz w:val="24"/>
                <w:szCs w:val="24"/>
              </w:rPr>
              <w:t>U</w:t>
            </w:r>
            <w:r w:rsidRPr="54F14FA5" w:rsidR="188C24D6">
              <w:rPr>
                <w:rFonts w:ascii="Times New Roman" w:hAnsi="Times New Roman" w:eastAsia="Times New Roman" w:cs="Times New Roman"/>
                <w:b w:val="0"/>
                <w:bCs w:val="0"/>
                <w:sz w:val="24"/>
                <w:szCs w:val="24"/>
              </w:rPr>
              <w:t>sers may not like the chore app’s interface design or functionalities, leading to low user acceptance.</w:t>
            </w:r>
          </w:p>
        </w:tc>
        <w:tc>
          <w:tcPr>
            <w:cnfStyle w:val="000000000000" w:firstRow="0" w:lastRow="0" w:firstColumn="0" w:lastColumn="0" w:oddVBand="0" w:evenVBand="0" w:oddHBand="0" w:evenHBand="0" w:firstRowFirstColumn="0" w:firstRowLastColumn="0" w:lastRowFirstColumn="0" w:lastRowLastColumn="0"/>
            <w:tcW w:w="1605" w:type="dxa"/>
            <w:tcBorders>
              <w:top w:val="single" w:color="9CC2E5" w:themeColor="accent5" w:themeTint="99" w:sz="8"/>
              <w:left w:val="single" w:color="9CC2E5" w:themeColor="accent5" w:themeTint="99" w:sz="8"/>
              <w:bottom w:val="single" w:color="9CC2E5" w:themeColor="accent5" w:themeTint="99" w:sz="8"/>
              <w:right w:val="single" w:color="9CC2E5" w:themeColor="accent5" w:themeTint="99" w:sz="8"/>
            </w:tcBorders>
            <w:tcMar>
              <w:left w:w="108" w:type="dxa"/>
              <w:right w:w="108" w:type="dxa"/>
            </w:tcMar>
            <w:vAlign w:val="top"/>
            <w:tcPrChange w:author="Xin Cao" w:date="2023-10-30T23:36:52.906Z" w:id="606600395">
              <w:tcPr>
                <w:cnfStyle w:val="000000000000" w:firstRow="0" w:lastRow="0" w:firstColumn="0" w:lastColumn="0" w:oddVBand="0" w:evenVBand="0" w:oddHBand="0" w:evenHBand="0" w:firstRowFirstColumn="0" w:firstRowLastColumn="0" w:lastRowFirstColumn="0" w:lastRowLastColumn="0"/>
                <w:tcW w:w="1305" w:type="dxa"/>
                <w:tcBorders>
                  <w:top w:val="single" w:color="9CC2E5" w:themeColor="accent5" w:themeTint="99" w:sz="8"/>
                  <w:left w:val="single" w:color="9CC2E5" w:themeColor="accent5" w:themeTint="99" w:sz="8"/>
                  <w:bottom w:val="single" w:color="9CC2E5" w:themeColor="accent5" w:themeTint="99" w:sz="8"/>
                  <w:right w:val="single" w:color="9CC2E5" w:themeColor="accent5" w:themeTint="99" w:sz="8"/>
                </w:tcBorders>
                <w:tcMar>
                  <w:left w:w="108" w:type="dxa"/>
                  <w:right w:w="108" w:type="dxa"/>
                </w:tcMar>
                <w:vAlign w:val="top"/>
              </w:tcPr>
            </w:tcPrChange>
          </w:tcPr>
          <w:p w:rsidR="188C24D6" w:rsidP="54F14FA5" w:rsidRDefault="188C24D6" w14:paraId="73A95E32" w14:textId="53C99A7E">
            <w:pPr>
              <w:spacing w:before="0" w:beforeAutospacing="off" w:after="0" w:afterAutospacing="off"/>
              <w:rPr>
                <w:rFonts w:ascii="Times New Roman" w:hAnsi="Times New Roman" w:eastAsia="Times New Roman" w:cs="Times New Roman"/>
                <w:sz w:val="24"/>
                <w:szCs w:val="24"/>
                <w:lang w:val="en-US"/>
              </w:rPr>
            </w:pPr>
            <w:r w:rsidRPr="54F14FA5" w:rsidR="188C24D6">
              <w:rPr>
                <w:rFonts w:ascii="Times New Roman" w:hAnsi="Times New Roman" w:eastAsia="Times New Roman" w:cs="Times New Roman"/>
                <w:sz w:val="24"/>
                <w:szCs w:val="24"/>
                <w:lang w:val="en-US"/>
              </w:rPr>
              <w:t>30%</w:t>
            </w:r>
          </w:p>
        </w:tc>
        <w:tc>
          <w:tcPr>
            <w:cnfStyle w:val="000000000000" w:firstRow="0" w:lastRow="0" w:firstColumn="0" w:lastColumn="0" w:oddVBand="0" w:evenVBand="0" w:oddHBand="0" w:evenHBand="0" w:firstRowFirstColumn="0" w:firstRowLastColumn="0" w:lastRowFirstColumn="0" w:lastRowLastColumn="0"/>
            <w:tcW w:w="1140" w:type="dxa"/>
            <w:tcBorders>
              <w:top w:val="single" w:color="9CC2E5" w:themeColor="accent5" w:themeTint="99" w:sz="8"/>
              <w:left w:val="single" w:color="9CC2E5" w:themeColor="accent5" w:themeTint="99" w:sz="8"/>
              <w:bottom w:val="single" w:color="9CC2E5" w:themeColor="accent5" w:themeTint="99" w:sz="8"/>
              <w:right w:val="single" w:color="9CC2E5" w:themeColor="accent5" w:themeTint="99" w:sz="8"/>
            </w:tcBorders>
            <w:tcMar>
              <w:left w:w="108" w:type="dxa"/>
              <w:right w:w="108" w:type="dxa"/>
            </w:tcMar>
            <w:vAlign w:val="top"/>
            <w:tcPrChange w:author="Xin Cao" w:date="2023-10-30T23:36:52.906Z" w:id="1094570252">
              <w:tcPr>
                <w:cnfStyle w:val="000000000000" w:firstRow="0" w:lastRow="0" w:firstColumn="0" w:lastColumn="0" w:oddVBand="0" w:evenVBand="0" w:oddHBand="0" w:evenHBand="0" w:firstRowFirstColumn="0" w:firstRowLastColumn="0" w:lastRowFirstColumn="0" w:lastRowLastColumn="0"/>
                <w:tcW w:w="1140" w:type="dxa"/>
                <w:tcBorders>
                  <w:top w:val="single" w:color="9CC2E5" w:themeColor="accent5" w:themeTint="99" w:sz="8"/>
                  <w:left w:val="single" w:color="9CC2E5" w:themeColor="accent5" w:themeTint="99" w:sz="8"/>
                  <w:bottom w:val="single" w:color="9CC2E5" w:themeColor="accent5" w:themeTint="99" w:sz="8"/>
                  <w:right w:val="single" w:color="9CC2E5" w:themeColor="accent5" w:themeTint="99" w:sz="8"/>
                </w:tcBorders>
                <w:tcMar>
                  <w:left w:w="108" w:type="dxa"/>
                  <w:right w:w="108" w:type="dxa"/>
                </w:tcMar>
                <w:vAlign w:val="top"/>
              </w:tcPr>
            </w:tcPrChange>
          </w:tcPr>
          <w:p w:rsidR="188C24D6" w:rsidP="54F14FA5" w:rsidRDefault="188C24D6" w14:paraId="1016256C" w14:textId="3B8CD35B">
            <w:pPr>
              <w:spacing w:before="0" w:beforeAutospacing="off" w:after="0" w:afterAutospacing="off"/>
              <w:rPr>
                <w:rFonts w:ascii="Times New Roman" w:hAnsi="Times New Roman" w:eastAsia="Times New Roman" w:cs="Times New Roman"/>
                <w:sz w:val="24"/>
                <w:szCs w:val="24"/>
                <w:lang w:val="en-US"/>
              </w:rPr>
            </w:pPr>
            <w:r w:rsidRPr="54F14FA5" w:rsidR="188C24D6">
              <w:rPr>
                <w:rFonts w:ascii="Times New Roman" w:hAnsi="Times New Roman" w:eastAsia="Times New Roman" w:cs="Times New Roman"/>
                <w:sz w:val="24"/>
                <w:szCs w:val="24"/>
                <w:lang w:val="en-US"/>
              </w:rPr>
              <w:t>50</w:t>
            </w:r>
          </w:p>
        </w:tc>
        <w:tc>
          <w:tcPr>
            <w:cnfStyle w:val="000000000000" w:firstRow="0" w:lastRow="0" w:firstColumn="0" w:lastColumn="0" w:oddVBand="0" w:evenVBand="0" w:oddHBand="0" w:evenHBand="0" w:firstRowFirstColumn="0" w:firstRowLastColumn="0" w:lastRowFirstColumn="0" w:lastRowLastColumn="0"/>
            <w:tcW w:w="915" w:type="dxa"/>
            <w:tcBorders>
              <w:top w:val="single" w:color="9CC2E5" w:themeColor="accent5" w:themeTint="99" w:sz="8"/>
              <w:left w:val="single" w:color="9CC2E5" w:themeColor="accent5" w:themeTint="99" w:sz="8"/>
              <w:bottom w:val="single" w:color="9CC2E5" w:themeColor="accent5" w:themeTint="99" w:sz="8"/>
              <w:right w:val="single" w:color="9CC2E5" w:themeColor="accent5" w:themeTint="99" w:sz="8"/>
            </w:tcBorders>
            <w:tcMar>
              <w:left w:w="108" w:type="dxa"/>
              <w:right w:w="108" w:type="dxa"/>
            </w:tcMar>
            <w:vAlign w:val="top"/>
            <w:tcPrChange w:author="Xin Cao" w:date="2023-10-30T23:36:52.906Z" w:id="2036324707">
              <w:tcPr>
                <w:cnfStyle w:val="000000000000" w:firstRow="0" w:lastRow="0" w:firstColumn="0" w:lastColumn="0" w:oddVBand="0" w:evenVBand="0" w:oddHBand="0" w:evenHBand="0" w:firstRowFirstColumn="0" w:firstRowLastColumn="0" w:lastRowFirstColumn="0" w:lastRowLastColumn="0"/>
                <w:tcW w:w="915" w:type="dxa"/>
                <w:tcBorders>
                  <w:top w:val="single" w:color="9CC2E5" w:themeColor="accent5" w:themeTint="99" w:sz="8"/>
                  <w:left w:val="single" w:color="9CC2E5" w:themeColor="accent5" w:themeTint="99" w:sz="8"/>
                  <w:bottom w:val="single" w:color="9CC2E5" w:themeColor="accent5" w:themeTint="99" w:sz="8"/>
                  <w:right w:val="single" w:color="9CC2E5" w:themeColor="accent5" w:themeTint="99" w:sz="8"/>
                </w:tcBorders>
                <w:tcMar>
                  <w:left w:w="108" w:type="dxa"/>
                  <w:right w:w="108" w:type="dxa"/>
                </w:tcMar>
                <w:vAlign w:val="top"/>
              </w:tcPr>
            </w:tcPrChange>
          </w:tcPr>
          <w:p w:rsidR="188C24D6" w:rsidP="54F14FA5" w:rsidRDefault="188C24D6" w14:paraId="775A8E6A" w14:textId="103F2104">
            <w:pPr>
              <w:spacing w:before="0" w:beforeAutospacing="off" w:after="0" w:afterAutospacing="off"/>
              <w:rPr>
                <w:rFonts w:ascii="Times New Roman" w:hAnsi="Times New Roman" w:eastAsia="Times New Roman" w:cs="Times New Roman"/>
                <w:sz w:val="24"/>
                <w:szCs w:val="24"/>
                <w:lang w:val="en-US"/>
              </w:rPr>
            </w:pPr>
            <w:r w:rsidRPr="54F14FA5" w:rsidR="188C24D6">
              <w:rPr>
                <w:rFonts w:ascii="Times New Roman" w:hAnsi="Times New Roman" w:eastAsia="Times New Roman" w:cs="Times New Roman"/>
                <w:sz w:val="24"/>
                <w:szCs w:val="24"/>
                <w:lang w:val="en-US"/>
              </w:rPr>
              <w:t>15</w:t>
            </w:r>
          </w:p>
        </w:tc>
      </w:tr>
      <w:tr w:rsidR="188C24D6" w:rsidTr="54F14FA5" w14:paraId="2249995F">
        <w:trPr>
          <w:trHeight w:val="300"/>
          <w:trPrChange w:author="Xin Cao" w:date="2023-10-30T23:36:52.461Z" w:id="1969040435">
            <w:trPr>
              <w:trHeight w:val="300"/>
            </w:trPr>
          </w:trPrChange>
        </w:trPr>
        <w:tc>
          <w:tcPr>
            <w:cnfStyle w:val="001000000000" w:firstRow="0" w:lastRow="0" w:firstColumn="1" w:lastColumn="0" w:oddVBand="0" w:evenVBand="0" w:oddHBand="0" w:evenHBand="0" w:firstRowFirstColumn="0" w:firstRowLastColumn="0" w:lastRowFirstColumn="0" w:lastRowLastColumn="0"/>
            <w:tcW w:w="5355" w:type="dxa"/>
            <w:tcBorders>
              <w:top w:val="single" w:color="9CC2E5" w:themeColor="accent5" w:themeTint="99" w:sz="8"/>
              <w:left w:val="single" w:color="9CC2E5" w:themeColor="accent5" w:themeTint="99" w:sz="8"/>
              <w:bottom w:val="single" w:color="9CC2E5" w:themeColor="accent5" w:themeTint="99" w:sz="8"/>
              <w:right w:val="single" w:color="9CC2E5" w:themeColor="accent5" w:themeTint="99" w:sz="8"/>
            </w:tcBorders>
            <w:shd w:val="clear" w:color="auto" w:fill="DEEAF6" w:themeFill="accent5" w:themeFillTint="33"/>
            <w:tcMar>
              <w:left w:w="108" w:type="dxa"/>
              <w:right w:w="108" w:type="dxa"/>
            </w:tcMar>
            <w:vAlign w:val="top"/>
            <w:tcPrChange w:author="Xin Cao" w:date="2023-10-30T23:36:52.906Z" w:id="1169539893">
              <w:tcPr>
                <w:cnfStyle w:val="001000000000" w:firstRow="0" w:lastRow="0" w:firstColumn="1" w:lastColumn="0" w:oddVBand="0" w:evenVBand="0" w:oddHBand="0" w:evenHBand="0" w:firstRowFirstColumn="0" w:firstRowLastColumn="0" w:lastRowFirstColumn="0" w:lastRowLastColumn="0"/>
                <w:tcW w:w="5655" w:type="dxa"/>
                <w:tcBorders>
                  <w:top w:val="single" w:color="9CC2E5" w:themeColor="accent5" w:themeTint="99" w:sz="8"/>
                  <w:left w:val="single" w:color="9CC2E5" w:themeColor="accent5" w:themeTint="99" w:sz="8"/>
                  <w:bottom w:val="single" w:color="9CC2E5" w:themeColor="accent5" w:themeTint="99" w:sz="8"/>
                  <w:right w:val="single" w:color="9CC2E5" w:themeColor="accent5" w:themeTint="99" w:sz="8"/>
                </w:tcBorders>
                <w:shd w:val="clear" w:color="auto" w:fill="DEEAF6" w:themeFill="accent5" w:themeFillTint="33"/>
                <w:tcMar>
                  <w:left w:w="108" w:type="dxa"/>
                  <w:right w:w="108" w:type="dxa"/>
                </w:tcMar>
                <w:vAlign w:val="top"/>
              </w:tcPr>
            </w:tcPrChange>
          </w:tcPr>
          <w:p w:rsidR="188C24D6" w:rsidP="54F14FA5" w:rsidRDefault="188C24D6" w14:paraId="323BD788" w14:textId="784B2292">
            <w:pPr>
              <w:spacing w:before="0" w:beforeAutospacing="off" w:after="0" w:afterAutospacing="off"/>
              <w:rPr>
                <w:rFonts w:ascii="Times New Roman" w:hAnsi="Times New Roman" w:eastAsia="Times New Roman" w:cs="Times New Roman"/>
                <w:color w:val="000000" w:themeColor="text1" w:themeTint="FF" w:themeShade="FF"/>
                <w:sz w:val="24"/>
                <w:szCs w:val="24"/>
              </w:rPr>
              <w:pPrChange w:author="Xin Cao" w:date="2023-10-30T23:36:30.409Z">
                <w:pPr/>
              </w:pPrChange>
            </w:pPr>
            <w:r w:rsidRPr="54F14FA5" w:rsidR="188C24D6">
              <w:rPr>
                <w:rFonts w:ascii="Times New Roman" w:hAnsi="Times New Roman" w:eastAsia="Times New Roman" w:cs="Times New Roman"/>
                <w:color w:val="000000" w:themeColor="text1" w:themeTint="FF" w:themeShade="FF"/>
                <w:sz w:val="24"/>
                <w:szCs w:val="24"/>
              </w:rPr>
              <w:t>Budget Control Risk</w:t>
            </w:r>
          </w:p>
          <w:p w:rsidR="188C24D6" w:rsidP="54F14FA5" w:rsidRDefault="188C24D6" w14:paraId="5168FC52" w14:textId="0E921026">
            <w:pPr>
              <w:spacing w:before="0" w:beforeAutospacing="off" w:after="0" w:afterAutospacing="off"/>
              <w:rPr>
                <w:rFonts w:ascii="Segoe UI" w:hAnsi="Segoe UI" w:eastAsia="Segoe UI" w:cs="Segoe UI"/>
                <w:b w:val="0"/>
                <w:bCs w:val="0"/>
                <w:color w:val="000000" w:themeColor="text1" w:themeTint="FF" w:themeShade="FF"/>
                <w:sz w:val="21"/>
                <w:szCs w:val="21"/>
              </w:rPr>
              <w:pPrChange w:author="Xin Cao" w:date="2023-10-30T23:36:30.409Z">
                <w:pPr/>
              </w:pPrChange>
            </w:pPr>
            <w:r w:rsidRPr="54F14FA5" w:rsidR="188C24D6">
              <w:rPr>
                <w:rFonts w:ascii="Segoe UI" w:hAnsi="Segoe UI" w:eastAsia="Segoe UI" w:cs="Segoe UI"/>
                <w:b w:val="0"/>
                <w:bCs w:val="0"/>
                <w:color w:val="000000" w:themeColor="text1" w:themeTint="FF" w:themeShade="FF"/>
                <w:sz w:val="21"/>
                <w:szCs w:val="21"/>
              </w:rPr>
              <w:t>In reality, the</w:t>
            </w:r>
            <w:r w:rsidRPr="54F14FA5" w:rsidR="188C24D6">
              <w:rPr>
                <w:rFonts w:ascii="Segoe UI" w:hAnsi="Segoe UI" w:eastAsia="Segoe UI" w:cs="Segoe UI"/>
                <w:b w:val="0"/>
                <w:bCs w:val="0"/>
                <w:color w:val="000000" w:themeColor="text1" w:themeTint="FF" w:themeShade="FF"/>
                <w:sz w:val="21"/>
                <w:szCs w:val="21"/>
              </w:rPr>
              <w:t xml:space="preserve"> chore app may face challenges due to insufficient financial resources, budget cuts, or unexpected financial constraints. </w:t>
            </w:r>
          </w:p>
        </w:tc>
        <w:tc>
          <w:tcPr>
            <w:cnfStyle w:val="000000000000" w:firstRow="0" w:lastRow="0" w:firstColumn="0" w:lastColumn="0" w:oddVBand="0" w:evenVBand="0" w:oddHBand="0" w:evenHBand="0" w:firstRowFirstColumn="0" w:firstRowLastColumn="0" w:lastRowFirstColumn="0" w:lastRowLastColumn="0"/>
            <w:tcW w:w="1605" w:type="dxa"/>
            <w:tcBorders>
              <w:top w:val="single" w:color="9CC2E5" w:themeColor="accent5" w:themeTint="99" w:sz="8"/>
              <w:left w:val="single" w:color="9CC2E5" w:themeColor="accent5" w:themeTint="99" w:sz="8"/>
              <w:bottom w:val="single" w:color="9CC2E5" w:themeColor="accent5" w:themeTint="99" w:sz="8"/>
              <w:right w:val="single" w:color="9CC2E5" w:themeColor="accent5" w:themeTint="99" w:sz="8"/>
            </w:tcBorders>
            <w:shd w:val="clear" w:color="auto" w:fill="DEEAF6" w:themeFill="accent5" w:themeFillTint="33"/>
            <w:tcMar>
              <w:left w:w="108" w:type="dxa"/>
              <w:right w:w="108" w:type="dxa"/>
            </w:tcMar>
            <w:vAlign w:val="top"/>
            <w:tcPrChange w:author="Xin Cao" w:date="2023-10-30T23:36:52.906Z" w:id="914151608">
              <w:tcPr>
                <w:cnfStyle w:val="000000000000" w:firstRow="0" w:lastRow="0" w:firstColumn="0" w:lastColumn="0" w:oddVBand="0" w:evenVBand="0" w:oddHBand="0" w:evenHBand="0" w:firstRowFirstColumn="0" w:firstRowLastColumn="0" w:lastRowFirstColumn="0" w:lastRowLastColumn="0"/>
                <w:tcW w:w="1305" w:type="dxa"/>
                <w:tcBorders>
                  <w:top w:val="single" w:color="9CC2E5" w:themeColor="accent5" w:themeTint="99" w:sz="8"/>
                  <w:left w:val="single" w:color="9CC2E5" w:themeColor="accent5" w:themeTint="99" w:sz="8"/>
                  <w:bottom w:val="single" w:color="9CC2E5" w:themeColor="accent5" w:themeTint="99" w:sz="8"/>
                  <w:right w:val="single" w:color="9CC2E5" w:themeColor="accent5" w:themeTint="99" w:sz="8"/>
                </w:tcBorders>
                <w:shd w:val="clear" w:color="auto" w:fill="DEEAF6" w:themeFill="accent5" w:themeFillTint="33"/>
                <w:tcMar>
                  <w:left w:w="108" w:type="dxa"/>
                  <w:right w:w="108" w:type="dxa"/>
                </w:tcMar>
                <w:vAlign w:val="top"/>
              </w:tcPr>
            </w:tcPrChange>
          </w:tcPr>
          <w:p w:rsidR="188C24D6" w:rsidP="54F14FA5" w:rsidRDefault="188C24D6" w14:paraId="1967A91E" w14:textId="27015DF6">
            <w:pPr>
              <w:spacing w:before="0" w:beforeAutospacing="off" w:after="0" w:afterAutospacing="off"/>
              <w:rPr>
                <w:rFonts w:ascii="Times New Roman" w:hAnsi="Times New Roman" w:eastAsia="Times New Roman" w:cs="Times New Roman"/>
                <w:color w:val="000000" w:themeColor="text1" w:themeTint="FF" w:themeShade="FF"/>
                <w:sz w:val="24"/>
                <w:szCs w:val="24"/>
                <w:lang w:val="en-US"/>
              </w:rPr>
              <w:pPrChange w:author="Xin Cao" w:date="2023-10-30T23:36:30.41Z">
                <w:pPr/>
              </w:pPrChange>
            </w:pPr>
            <w:r w:rsidRPr="54F14FA5" w:rsidR="188C24D6">
              <w:rPr>
                <w:rFonts w:ascii="Times New Roman" w:hAnsi="Times New Roman" w:eastAsia="Times New Roman" w:cs="Times New Roman"/>
                <w:color w:val="000000" w:themeColor="text1" w:themeTint="FF" w:themeShade="FF"/>
                <w:sz w:val="24"/>
                <w:szCs w:val="24"/>
                <w:lang w:val="en-US"/>
              </w:rPr>
              <w:t>30%</w:t>
            </w:r>
          </w:p>
        </w:tc>
        <w:tc>
          <w:tcPr>
            <w:cnfStyle w:val="000000000000" w:firstRow="0" w:lastRow="0" w:firstColumn="0" w:lastColumn="0" w:oddVBand="0" w:evenVBand="0" w:oddHBand="0" w:evenHBand="0" w:firstRowFirstColumn="0" w:firstRowLastColumn="0" w:lastRowFirstColumn="0" w:lastRowLastColumn="0"/>
            <w:tcW w:w="1140" w:type="dxa"/>
            <w:tcBorders>
              <w:top w:val="single" w:color="9CC2E5" w:themeColor="accent5" w:themeTint="99" w:sz="8"/>
              <w:left w:val="single" w:color="9CC2E5" w:themeColor="accent5" w:themeTint="99" w:sz="8"/>
              <w:bottom w:val="single" w:color="9CC2E5" w:themeColor="accent5" w:themeTint="99" w:sz="8"/>
              <w:right w:val="single" w:color="9CC2E5" w:themeColor="accent5" w:themeTint="99" w:sz="8"/>
            </w:tcBorders>
            <w:shd w:val="clear" w:color="auto" w:fill="DEEAF6" w:themeFill="accent5" w:themeFillTint="33"/>
            <w:tcMar>
              <w:left w:w="108" w:type="dxa"/>
              <w:right w:w="108" w:type="dxa"/>
            </w:tcMar>
            <w:vAlign w:val="top"/>
            <w:tcPrChange w:author="Xin Cao" w:date="2023-10-30T23:36:52.906Z" w:id="1485037714">
              <w:tcPr>
                <w:cnfStyle w:val="000000000000" w:firstRow="0" w:lastRow="0" w:firstColumn="0" w:lastColumn="0" w:oddVBand="0" w:evenVBand="0" w:oddHBand="0" w:evenHBand="0" w:firstRowFirstColumn="0" w:firstRowLastColumn="0" w:lastRowFirstColumn="0" w:lastRowLastColumn="0"/>
                <w:tcW w:w="1140" w:type="dxa"/>
                <w:tcBorders>
                  <w:top w:val="single" w:color="9CC2E5" w:themeColor="accent5" w:themeTint="99" w:sz="8"/>
                  <w:left w:val="single" w:color="9CC2E5" w:themeColor="accent5" w:themeTint="99" w:sz="8"/>
                  <w:bottom w:val="single" w:color="9CC2E5" w:themeColor="accent5" w:themeTint="99" w:sz="8"/>
                  <w:right w:val="single" w:color="9CC2E5" w:themeColor="accent5" w:themeTint="99" w:sz="8"/>
                </w:tcBorders>
                <w:shd w:val="clear" w:color="auto" w:fill="DEEAF6" w:themeFill="accent5" w:themeFillTint="33"/>
                <w:tcMar>
                  <w:left w:w="108" w:type="dxa"/>
                  <w:right w:w="108" w:type="dxa"/>
                </w:tcMar>
                <w:vAlign w:val="top"/>
              </w:tcPr>
            </w:tcPrChange>
          </w:tcPr>
          <w:p w:rsidR="188C24D6" w:rsidP="54F14FA5" w:rsidRDefault="188C24D6" w14:paraId="20FED0E7" w14:textId="23ED8D39">
            <w:pPr>
              <w:spacing w:before="0" w:beforeAutospacing="off" w:after="0" w:afterAutospacing="off"/>
              <w:rPr>
                <w:rFonts w:ascii="Times New Roman" w:hAnsi="Times New Roman" w:eastAsia="Times New Roman" w:cs="Times New Roman"/>
                <w:color w:val="000000" w:themeColor="text1" w:themeTint="FF" w:themeShade="FF"/>
                <w:sz w:val="24"/>
                <w:szCs w:val="24"/>
                <w:lang w:val="en-US"/>
              </w:rPr>
              <w:pPrChange w:author="Xin Cao" w:date="2023-10-30T23:36:30.411Z">
                <w:pPr/>
              </w:pPrChange>
            </w:pPr>
            <w:r w:rsidRPr="54F14FA5" w:rsidR="188C24D6">
              <w:rPr>
                <w:rFonts w:ascii="Times New Roman" w:hAnsi="Times New Roman" w:eastAsia="Times New Roman" w:cs="Times New Roman"/>
                <w:color w:val="000000" w:themeColor="text1" w:themeTint="FF" w:themeShade="FF"/>
                <w:sz w:val="24"/>
                <w:szCs w:val="24"/>
                <w:lang w:val="en-US"/>
              </w:rPr>
              <w:t>50</w:t>
            </w:r>
          </w:p>
        </w:tc>
        <w:tc>
          <w:tcPr>
            <w:cnfStyle w:val="000000000000" w:firstRow="0" w:lastRow="0" w:firstColumn="0" w:lastColumn="0" w:oddVBand="0" w:evenVBand="0" w:oddHBand="0" w:evenHBand="0" w:firstRowFirstColumn="0" w:firstRowLastColumn="0" w:lastRowFirstColumn="0" w:lastRowLastColumn="0"/>
            <w:tcW w:w="915" w:type="dxa"/>
            <w:tcBorders>
              <w:top w:val="single" w:color="9CC2E5" w:themeColor="accent5" w:themeTint="99" w:sz="8"/>
              <w:left w:val="single" w:color="9CC2E5" w:themeColor="accent5" w:themeTint="99" w:sz="8"/>
              <w:bottom w:val="single" w:color="9CC2E5" w:themeColor="accent5" w:themeTint="99" w:sz="8"/>
              <w:right w:val="single" w:color="9CC2E5" w:themeColor="accent5" w:themeTint="99" w:sz="8"/>
            </w:tcBorders>
            <w:shd w:val="clear" w:color="auto" w:fill="DEEAF6" w:themeFill="accent5" w:themeFillTint="33"/>
            <w:tcMar>
              <w:left w:w="108" w:type="dxa"/>
              <w:right w:w="108" w:type="dxa"/>
            </w:tcMar>
            <w:vAlign w:val="top"/>
            <w:tcPrChange w:author="Xin Cao" w:date="2023-10-30T23:36:52.906Z" w:id="1757809433">
              <w:tcPr>
                <w:cnfStyle w:val="000000000000" w:firstRow="0" w:lastRow="0" w:firstColumn="0" w:lastColumn="0" w:oddVBand="0" w:evenVBand="0" w:oddHBand="0" w:evenHBand="0" w:firstRowFirstColumn="0" w:firstRowLastColumn="0" w:lastRowFirstColumn="0" w:lastRowLastColumn="0"/>
                <w:tcW w:w="915" w:type="dxa"/>
                <w:tcBorders>
                  <w:top w:val="single" w:color="9CC2E5" w:themeColor="accent5" w:themeTint="99" w:sz="8"/>
                  <w:left w:val="single" w:color="9CC2E5" w:themeColor="accent5" w:themeTint="99" w:sz="8"/>
                  <w:bottom w:val="single" w:color="9CC2E5" w:themeColor="accent5" w:themeTint="99" w:sz="8"/>
                  <w:right w:val="single" w:color="9CC2E5" w:themeColor="accent5" w:themeTint="99" w:sz="8"/>
                </w:tcBorders>
                <w:shd w:val="clear" w:color="auto" w:fill="DEEAF6" w:themeFill="accent5" w:themeFillTint="33"/>
                <w:tcMar>
                  <w:left w:w="108" w:type="dxa"/>
                  <w:right w:w="108" w:type="dxa"/>
                </w:tcMar>
                <w:vAlign w:val="top"/>
              </w:tcPr>
            </w:tcPrChange>
          </w:tcPr>
          <w:p w:rsidR="188C24D6" w:rsidP="54F14FA5" w:rsidRDefault="188C24D6" w14:paraId="0DA38F5B" w14:textId="4456C641">
            <w:pPr>
              <w:spacing w:before="0" w:beforeAutospacing="off" w:after="0" w:afterAutospacing="off"/>
              <w:rPr>
                <w:rFonts w:ascii="Times New Roman" w:hAnsi="Times New Roman" w:eastAsia="Times New Roman" w:cs="Times New Roman"/>
                <w:color w:val="000000" w:themeColor="text1" w:themeTint="FF" w:themeShade="FF"/>
                <w:sz w:val="24"/>
                <w:szCs w:val="24"/>
                <w:lang w:val="en-US"/>
              </w:rPr>
              <w:pPrChange w:author="Xin Cao" w:date="2023-10-30T23:36:30.412Z">
                <w:pPr/>
              </w:pPrChange>
            </w:pPr>
            <w:r w:rsidRPr="54F14FA5" w:rsidR="188C24D6">
              <w:rPr>
                <w:rFonts w:ascii="Times New Roman" w:hAnsi="Times New Roman" w:eastAsia="Times New Roman" w:cs="Times New Roman"/>
                <w:color w:val="000000" w:themeColor="text1" w:themeTint="FF" w:themeShade="FF"/>
                <w:sz w:val="24"/>
                <w:szCs w:val="24"/>
                <w:lang w:val="en-US"/>
              </w:rPr>
              <w:t>15</w:t>
            </w:r>
          </w:p>
        </w:tc>
      </w:tr>
      <w:tr w:rsidR="188C24D6" w:rsidTr="54F14FA5" w14:paraId="3A5A9FF4">
        <w:trPr>
          <w:trHeight w:val="300"/>
          <w:trPrChange w:author="Xin Cao" w:date="2023-10-30T23:36:52.462Z" w:id="285013106">
            <w:trPr>
              <w:trHeight w:val="300"/>
            </w:trPr>
          </w:trPrChange>
        </w:trPr>
        <w:tc>
          <w:tcPr>
            <w:cnfStyle w:val="001000000000" w:firstRow="0" w:lastRow="0" w:firstColumn="1" w:lastColumn="0" w:oddVBand="0" w:evenVBand="0" w:oddHBand="0" w:evenHBand="0" w:firstRowFirstColumn="0" w:firstRowLastColumn="0" w:lastRowFirstColumn="0" w:lastRowLastColumn="0"/>
            <w:tcW w:w="5355" w:type="dxa"/>
            <w:tcBorders>
              <w:top w:val="single" w:color="9CC2E5" w:themeColor="accent5" w:themeTint="99" w:sz="8"/>
              <w:left w:val="single" w:color="9CC2E5" w:themeColor="accent5" w:themeTint="99" w:sz="8"/>
              <w:bottom w:val="single" w:color="9CC2E5" w:themeColor="accent5" w:themeTint="99" w:sz="8"/>
              <w:right w:val="single" w:color="9CC2E5" w:themeColor="accent5" w:themeTint="99" w:sz="8"/>
            </w:tcBorders>
            <w:tcMar>
              <w:left w:w="108" w:type="dxa"/>
              <w:right w:w="108" w:type="dxa"/>
            </w:tcMar>
            <w:vAlign w:val="top"/>
            <w:tcPrChange w:author="Xin Cao" w:date="2023-10-30T23:36:52.906Z" w:id="697768551">
              <w:tcPr>
                <w:cnfStyle w:val="001000000000" w:firstRow="0" w:lastRow="0" w:firstColumn="1" w:lastColumn="0" w:oddVBand="0" w:evenVBand="0" w:oddHBand="0" w:evenHBand="0" w:firstRowFirstColumn="0" w:firstRowLastColumn="0" w:lastRowFirstColumn="0" w:lastRowLastColumn="0"/>
                <w:tcW w:w="5655" w:type="dxa"/>
                <w:tcBorders>
                  <w:top w:val="single" w:color="9CC2E5" w:themeColor="accent5" w:themeTint="99" w:sz="8"/>
                  <w:left w:val="single" w:color="9CC2E5" w:themeColor="accent5" w:themeTint="99" w:sz="8"/>
                  <w:bottom w:val="single" w:color="9CC2E5" w:themeColor="accent5" w:themeTint="99" w:sz="8"/>
                  <w:right w:val="single" w:color="9CC2E5" w:themeColor="accent5" w:themeTint="99" w:sz="8"/>
                </w:tcBorders>
                <w:tcMar>
                  <w:left w:w="108" w:type="dxa"/>
                  <w:right w:w="108" w:type="dxa"/>
                </w:tcMar>
                <w:vAlign w:val="top"/>
              </w:tcPr>
            </w:tcPrChange>
          </w:tcPr>
          <w:p w:rsidR="188C24D6" w:rsidP="54F14FA5" w:rsidRDefault="188C24D6" w14:paraId="0E4090B8" w14:textId="7C51D0EA">
            <w:pPr>
              <w:spacing w:before="0" w:beforeAutospacing="off" w:after="0" w:afterAutospacing="off"/>
              <w:rPr>
                <w:rFonts w:ascii="Times New Roman" w:hAnsi="Times New Roman" w:eastAsia="Times New Roman" w:cs="Times New Roman"/>
                <w:sz w:val="24"/>
                <w:szCs w:val="24"/>
              </w:rPr>
              <w:pPrChange w:author="Xin Cao" w:date="2023-10-30T23:36:30.413Z">
                <w:pPr/>
              </w:pPrChange>
            </w:pPr>
            <w:r w:rsidRPr="54F14FA5" w:rsidR="188C24D6">
              <w:rPr>
                <w:rFonts w:ascii="Times New Roman" w:hAnsi="Times New Roman" w:eastAsia="Times New Roman" w:cs="Times New Roman"/>
                <w:sz w:val="24"/>
                <w:szCs w:val="24"/>
              </w:rPr>
              <w:t>Time Control Risk</w:t>
            </w:r>
          </w:p>
          <w:p w:rsidR="188C24D6" w:rsidP="54F14FA5" w:rsidRDefault="188C24D6" w14:paraId="1C7D5E9C" w14:textId="25FFCFC1">
            <w:pPr>
              <w:spacing w:before="0" w:beforeAutospacing="off" w:after="0" w:afterAutospacing="off"/>
              <w:rPr>
                <w:rFonts w:ascii="Times New Roman" w:hAnsi="Times New Roman" w:eastAsia="Times New Roman" w:cs="Times New Roman"/>
                <w:b w:val="0"/>
                <w:bCs w:val="0"/>
                <w:sz w:val="24"/>
                <w:szCs w:val="24"/>
              </w:rPr>
              <w:pPrChange w:author="Xin Cao" w:date="2023-10-30T23:36:30.414Z">
                <w:pPr/>
              </w:pPrChange>
            </w:pPr>
            <w:r w:rsidRPr="54F14FA5" w:rsidR="188C24D6">
              <w:rPr>
                <w:rFonts w:ascii="Times New Roman" w:hAnsi="Times New Roman" w:eastAsia="Times New Roman" w:cs="Times New Roman"/>
                <w:b w:val="0"/>
                <w:bCs w:val="0"/>
                <w:sz w:val="24"/>
                <w:szCs w:val="24"/>
              </w:rPr>
              <w:t xml:space="preserve">The chore </w:t>
            </w:r>
            <w:r w:rsidRPr="54F14FA5" w:rsidR="188C24D6">
              <w:rPr>
                <w:rFonts w:ascii="Times New Roman" w:hAnsi="Times New Roman" w:eastAsia="Times New Roman" w:cs="Times New Roman"/>
                <w:b w:val="0"/>
                <w:bCs w:val="0"/>
                <w:sz w:val="24"/>
                <w:szCs w:val="24"/>
              </w:rPr>
              <w:t>app may</w:t>
            </w:r>
            <w:r w:rsidRPr="54F14FA5" w:rsidR="188C24D6">
              <w:rPr>
                <w:rFonts w:ascii="Times New Roman" w:hAnsi="Times New Roman" w:eastAsia="Times New Roman" w:cs="Times New Roman"/>
                <w:b w:val="0"/>
                <w:bCs w:val="0"/>
                <w:sz w:val="24"/>
                <w:szCs w:val="24"/>
              </w:rPr>
              <w:t xml:space="preserve"> not be completed according to the planned schedule or deadline due to </w:t>
            </w:r>
            <w:r w:rsidRPr="54F14FA5" w:rsidR="188C24D6">
              <w:rPr>
                <w:rFonts w:ascii="Times New Roman" w:hAnsi="Times New Roman" w:eastAsia="Times New Roman" w:cs="Times New Roman"/>
                <w:b w:val="0"/>
                <w:bCs w:val="0"/>
                <w:sz w:val="24"/>
                <w:szCs w:val="24"/>
              </w:rPr>
              <w:t>various reasons</w:t>
            </w:r>
            <w:r w:rsidRPr="54F14FA5" w:rsidR="188C24D6">
              <w:rPr>
                <w:rFonts w:ascii="Times New Roman" w:hAnsi="Times New Roman" w:eastAsia="Times New Roman" w:cs="Times New Roman"/>
                <w:b w:val="0"/>
                <w:bCs w:val="0"/>
                <w:sz w:val="24"/>
                <w:szCs w:val="24"/>
              </w:rPr>
              <w:t>, such as insufficient resources, technical issues, change requests, external disruptions, etc.</w:t>
            </w:r>
          </w:p>
          <w:p w:rsidR="188C24D6" w:rsidP="54F14FA5" w:rsidRDefault="188C24D6" w14:paraId="0D97C7EF" w14:textId="78D08DC9">
            <w:pPr>
              <w:spacing w:before="0" w:beforeAutospacing="off" w:after="0" w:afterAutospacing="off"/>
              <w:rPr>
                <w:rFonts w:ascii="Times New Roman" w:hAnsi="Times New Roman" w:eastAsia="Times New Roman" w:cs="Times New Roman"/>
                <w:sz w:val="24"/>
                <w:szCs w:val="24"/>
              </w:rPr>
              <w:pPrChange w:author="Xin Cao" w:date="2023-10-30T23:36:30.416Z">
                <w:pPr/>
              </w:pPrChange>
            </w:pPr>
            <w:r w:rsidRPr="54F14FA5" w:rsidR="188C24D6">
              <w:rPr>
                <w:rFonts w:ascii="Times New Roman" w:hAnsi="Times New Roman" w:eastAsia="Times New Roman" w:cs="Times New Roman"/>
                <w:sz w:val="24"/>
                <w:szCs w:val="24"/>
              </w:rPr>
              <w:t xml:space="preserve"> </w:t>
            </w:r>
          </w:p>
        </w:tc>
        <w:tc>
          <w:tcPr>
            <w:cnfStyle w:val="000000000000" w:firstRow="0" w:lastRow="0" w:firstColumn="0" w:lastColumn="0" w:oddVBand="0" w:evenVBand="0" w:oddHBand="0" w:evenHBand="0" w:firstRowFirstColumn="0" w:firstRowLastColumn="0" w:lastRowFirstColumn="0" w:lastRowLastColumn="0"/>
            <w:tcW w:w="1605" w:type="dxa"/>
            <w:tcBorders>
              <w:top w:val="single" w:color="9CC2E5" w:themeColor="accent5" w:themeTint="99" w:sz="8"/>
              <w:left w:val="single" w:color="9CC2E5" w:themeColor="accent5" w:themeTint="99" w:sz="8"/>
              <w:bottom w:val="single" w:color="9CC2E5" w:themeColor="accent5" w:themeTint="99" w:sz="8"/>
              <w:right w:val="single" w:color="9CC2E5" w:themeColor="accent5" w:themeTint="99" w:sz="8"/>
            </w:tcBorders>
            <w:tcMar>
              <w:left w:w="108" w:type="dxa"/>
              <w:right w:w="108" w:type="dxa"/>
            </w:tcMar>
            <w:vAlign w:val="top"/>
            <w:tcPrChange w:author="Xin Cao" w:date="2023-10-30T23:36:52.906Z" w:id="1564759795">
              <w:tcPr>
                <w:cnfStyle w:val="000000000000" w:firstRow="0" w:lastRow="0" w:firstColumn="0" w:lastColumn="0" w:oddVBand="0" w:evenVBand="0" w:oddHBand="0" w:evenHBand="0" w:firstRowFirstColumn="0" w:firstRowLastColumn="0" w:lastRowFirstColumn="0" w:lastRowLastColumn="0"/>
                <w:tcW w:w="1305" w:type="dxa"/>
                <w:tcBorders>
                  <w:top w:val="single" w:color="9CC2E5" w:themeColor="accent5" w:themeTint="99" w:sz="8"/>
                  <w:left w:val="single" w:color="9CC2E5" w:themeColor="accent5" w:themeTint="99" w:sz="8"/>
                  <w:bottom w:val="single" w:color="9CC2E5" w:themeColor="accent5" w:themeTint="99" w:sz="8"/>
                  <w:right w:val="single" w:color="9CC2E5" w:themeColor="accent5" w:themeTint="99" w:sz="8"/>
                </w:tcBorders>
                <w:tcMar>
                  <w:left w:w="108" w:type="dxa"/>
                  <w:right w:w="108" w:type="dxa"/>
                </w:tcMar>
                <w:vAlign w:val="top"/>
              </w:tcPr>
            </w:tcPrChange>
          </w:tcPr>
          <w:p w:rsidR="188C24D6" w:rsidP="54F14FA5" w:rsidRDefault="188C24D6" w14:paraId="1AD92277" w14:textId="213BA4A2">
            <w:pPr>
              <w:spacing w:before="0" w:beforeAutospacing="off" w:after="0" w:afterAutospacing="off"/>
              <w:rPr>
                <w:rFonts w:ascii="Times New Roman" w:hAnsi="Times New Roman" w:eastAsia="Times New Roman" w:cs="Times New Roman"/>
                <w:sz w:val="24"/>
                <w:szCs w:val="24"/>
                <w:lang w:val="en-US"/>
              </w:rPr>
              <w:pPrChange w:author="Xin Cao" w:date="2023-10-30T23:36:30.416Z">
                <w:pPr/>
              </w:pPrChange>
            </w:pPr>
            <w:r w:rsidRPr="54F14FA5" w:rsidR="188C24D6">
              <w:rPr>
                <w:rFonts w:ascii="Times New Roman" w:hAnsi="Times New Roman" w:eastAsia="Times New Roman" w:cs="Times New Roman"/>
                <w:sz w:val="24"/>
                <w:szCs w:val="24"/>
                <w:lang w:val="en-US"/>
              </w:rPr>
              <w:t>50%</w:t>
            </w:r>
          </w:p>
        </w:tc>
        <w:tc>
          <w:tcPr>
            <w:cnfStyle w:val="000000000000" w:firstRow="0" w:lastRow="0" w:firstColumn="0" w:lastColumn="0" w:oddVBand="0" w:evenVBand="0" w:oddHBand="0" w:evenHBand="0" w:firstRowFirstColumn="0" w:firstRowLastColumn="0" w:lastRowFirstColumn="0" w:lastRowLastColumn="0"/>
            <w:tcW w:w="1140" w:type="dxa"/>
            <w:tcBorders>
              <w:top w:val="single" w:color="9CC2E5" w:themeColor="accent5" w:themeTint="99" w:sz="8"/>
              <w:left w:val="single" w:color="9CC2E5" w:themeColor="accent5" w:themeTint="99" w:sz="8"/>
              <w:bottom w:val="single" w:color="9CC2E5" w:themeColor="accent5" w:themeTint="99" w:sz="8"/>
              <w:right w:val="single" w:color="9CC2E5" w:themeColor="accent5" w:themeTint="99" w:sz="8"/>
            </w:tcBorders>
            <w:tcMar>
              <w:left w:w="108" w:type="dxa"/>
              <w:right w:w="108" w:type="dxa"/>
            </w:tcMar>
            <w:vAlign w:val="top"/>
            <w:tcPrChange w:author="Xin Cao" w:date="2023-10-30T23:36:52.906Z" w:id="1970608962">
              <w:tcPr>
                <w:cnfStyle w:val="000000000000" w:firstRow="0" w:lastRow="0" w:firstColumn="0" w:lastColumn="0" w:oddVBand="0" w:evenVBand="0" w:oddHBand="0" w:evenHBand="0" w:firstRowFirstColumn="0" w:firstRowLastColumn="0" w:lastRowFirstColumn="0" w:lastRowLastColumn="0"/>
                <w:tcW w:w="1140" w:type="dxa"/>
                <w:tcBorders>
                  <w:top w:val="single" w:color="9CC2E5" w:themeColor="accent5" w:themeTint="99" w:sz="8"/>
                  <w:left w:val="single" w:color="9CC2E5" w:themeColor="accent5" w:themeTint="99" w:sz="8"/>
                  <w:bottom w:val="single" w:color="9CC2E5" w:themeColor="accent5" w:themeTint="99" w:sz="8"/>
                  <w:right w:val="single" w:color="9CC2E5" w:themeColor="accent5" w:themeTint="99" w:sz="8"/>
                </w:tcBorders>
                <w:tcMar>
                  <w:left w:w="108" w:type="dxa"/>
                  <w:right w:w="108" w:type="dxa"/>
                </w:tcMar>
                <w:vAlign w:val="top"/>
              </w:tcPr>
            </w:tcPrChange>
          </w:tcPr>
          <w:p w:rsidR="188C24D6" w:rsidP="54F14FA5" w:rsidRDefault="188C24D6" w14:paraId="54011FBE" w14:textId="14C5077F">
            <w:pPr>
              <w:spacing w:before="0" w:beforeAutospacing="off" w:after="0" w:afterAutospacing="off"/>
              <w:rPr>
                <w:rFonts w:ascii="Times New Roman" w:hAnsi="Times New Roman" w:eastAsia="Times New Roman" w:cs="Times New Roman"/>
                <w:sz w:val="24"/>
                <w:szCs w:val="24"/>
                <w:lang w:val="en-US"/>
              </w:rPr>
              <w:pPrChange w:author="Xin Cao" w:date="2023-10-30T23:36:30.417Z">
                <w:pPr/>
              </w:pPrChange>
            </w:pPr>
            <w:r w:rsidRPr="54F14FA5" w:rsidR="188C24D6">
              <w:rPr>
                <w:rFonts w:ascii="Times New Roman" w:hAnsi="Times New Roman" w:eastAsia="Times New Roman" w:cs="Times New Roman"/>
                <w:sz w:val="24"/>
                <w:szCs w:val="24"/>
                <w:lang w:val="en-US"/>
              </w:rPr>
              <w:t>50</w:t>
            </w:r>
          </w:p>
        </w:tc>
        <w:tc>
          <w:tcPr>
            <w:cnfStyle w:val="000000000000" w:firstRow="0" w:lastRow="0" w:firstColumn="0" w:lastColumn="0" w:oddVBand="0" w:evenVBand="0" w:oddHBand="0" w:evenHBand="0" w:firstRowFirstColumn="0" w:firstRowLastColumn="0" w:lastRowFirstColumn="0" w:lastRowLastColumn="0"/>
            <w:tcW w:w="915" w:type="dxa"/>
            <w:tcBorders>
              <w:top w:val="single" w:color="9CC2E5" w:themeColor="accent5" w:themeTint="99" w:sz="8"/>
              <w:left w:val="single" w:color="9CC2E5" w:themeColor="accent5" w:themeTint="99" w:sz="8"/>
              <w:bottom w:val="single" w:color="9CC2E5" w:themeColor="accent5" w:themeTint="99" w:sz="8"/>
              <w:right w:val="single" w:color="9CC2E5" w:themeColor="accent5" w:themeTint="99" w:sz="8"/>
            </w:tcBorders>
            <w:tcMar>
              <w:left w:w="108" w:type="dxa"/>
              <w:right w:w="108" w:type="dxa"/>
            </w:tcMar>
            <w:vAlign w:val="top"/>
            <w:tcPrChange w:author="Xin Cao" w:date="2023-10-30T23:36:52.906Z" w:id="2136454910">
              <w:tcPr>
                <w:cnfStyle w:val="000000000000" w:firstRow="0" w:lastRow="0" w:firstColumn="0" w:lastColumn="0" w:oddVBand="0" w:evenVBand="0" w:oddHBand="0" w:evenHBand="0" w:firstRowFirstColumn="0" w:firstRowLastColumn="0" w:lastRowFirstColumn="0" w:lastRowLastColumn="0"/>
                <w:tcW w:w="915" w:type="dxa"/>
                <w:tcBorders>
                  <w:top w:val="single" w:color="9CC2E5" w:themeColor="accent5" w:themeTint="99" w:sz="8"/>
                  <w:left w:val="single" w:color="9CC2E5" w:themeColor="accent5" w:themeTint="99" w:sz="8"/>
                  <w:bottom w:val="single" w:color="9CC2E5" w:themeColor="accent5" w:themeTint="99" w:sz="8"/>
                  <w:right w:val="single" w:color="9CC2E5" w:themeColor="accent5" w:themeTint="99" w:sz="8"/>
                </w:tcBorders>
                <w:tcMar>
                  <w:left w:w="108" w:type="dxa"/>
                  <w:right w:w="108" w:type="dxa"/>
                </w:tcMar>
                <w:vAlign w:val="top"/>
              </w:tcPr>
            </w:tcPrChange>
          </w:tcPr>
          <w:p w:rsidR="188C24D6" w:rsidP="54F14FA5" w:rsidRDefault="188C24D6" w14:paraId="14857D9D" w14:textId="613D5FFC">
            <w:pPr>
              <w:spacing w:before="0" w:beforeAutospacing="off" w:after="0" w:afterAutospacing="off"/>
              <w:rPr>
                <w:rFonts w:ascii="Times New Roman" w:hAnsi="Times New Roman" w:eastAsia="Times New Roman" w:cs="Times New Roman"/>
                <w:sz w:val="24"/>
                <w:szCs w:val="24"/>
                <w:lang w:val="en-US"/>
              </w:rPr>
              <w:pPrChange w:author="Xin Cao" w:date="2023-10-30T23:36:30.418Z">
                <w:pPr/>
              </w:pPrChange>
            </w:pPr>
            <w:r w:rsidRPr="54F14FA5" w:rsidR="188C24D6">
              <w:rPr>
                <w:rFonts w:ascii="Times New Roman" w:hAnsi="Times New Roman" w:eastAsia="Times New Roman" w:cs="Times New Roman"/>
                <w:sz w:val="24"/>
                <w:szCs w:val="24"/>
                <w:lang w:val="en-US"/>
              </w:rPr>
              <w:t>25</w:t>
            </w:r>
          </w:p>
        </w:tc>
      </w:tr>
      <w:tr w:rsidR="188C24D6" w:rsidTr="54F14FA5" w14:paraId="12247915">
        <w:trPr>
          <w:trHeight w:val="300"/>
          <w:trPrChange w:author="Xin Cao" w:date="2023-10-30T23:36:52.463Z" w:id="912426038">
            <w:trPr>
              <w:trHeight w:val="300"/>
            </w:trPr>
          </w:trPrChange>
        </w:trPr>
        <w:tc>
          <w:tcPr>
            <w:cnfStyle w:val="001000000000" w:firstRow="0" w:lastRow="0" w:firstColumn="1" w:lastColumn="0" w:oddVBand="0" w:evenVBand="0" w:oddHBand="0" w:evenHBand="0" w:firstRowFirstColumn="0" w:firstRowLastColumn="0" w:lastRowFirstColumn="0" w:lastRowLastColumn="0"/>
            <w:tcW w:w="5355" w:type="dxa"/>
            <w:tcBorders>
              <w:top w:val="single" w:color="9CC2E5" w:themeColor="accent5" w:themeTint="99" w:sz="8"/>
              <w:left w:val="single" w:color="9CC2E5" w:themeColor="accent5" w:themeTint="99" w:sz="8"/>
              <w:bottom w:val="single" w:color="9CC2E5" w:themeColor="accent5" w:themeTint="99" w:sz="8"/>
              <w:right w:val="single" w:color="9CC2E5" w:themeColor="accent5" w:themeTint="99" w:sz="8"/>
            </w:tcBorders>
            <w:shd w:val="clear" w:color="auto" w:fill="DEEAF6" w:themeFill="accent5" w:themeFillTint="33"/>
            <w:tcMar>
              <w:left w:w="108" w:type="dxa"/>
              <w:right w:w="108" w:type="dxa"/>
            </w:tcMar>
            <w:vAlign w:val="top"/>
            <w:tcPrChange w:author="Xin Cao" w:date="2023-10-30T23:36:52.906Z" w:id="687327869">
              <w:tcPr>
                <w:cnfStyle w:val="001000000000" w:firstRow="0" w:lastRow="0" w:firstColumn="1" w:lastColumn="0" w:oddVBand="0" w:evenVBand="0" w:oddHBand="0" w:evenHBand="0" w:firstRowFirstColumn="0" w:firstRowLastColumn="0" w:lastRowFirstColumn="0" w:lastRowLastColumn="0"/>
                <w:tcW w:w="5655" w:type="dxa"/>
                <w:tcBorders>
                  <w:top w:val="single" w:color="9CC2E5" w:themeColor="accent5" w:themeTint="99" w:sz="8"/>
                  <w:left w:val="single" w:color="9CC2E5" w:themeColor="accent5" w:themeTint="99" w:sz="8"/>
                  <w:bottom w:val="single" w:color="9CC2E5" w:themeColor="accent5" w:themeTint="99" w:sz="8"/>
                  <w:right w:val="single" w:color="9CC2E5" w:themeColor="accent5" w:themeTint="99" w:sz="8"/>
                </w:tcBorders>
                <w:shd w:val="clear" w:color="auto" w:fill="DEEAF6" w:themeFill="accent5" w:themeFillTint="33"/>
                <w:tcMar>
                  <w:left w:w="108" w:type="dxa"/>
                  <w:right w:w="108" w:type="dxa"/>
                </w:tcMar>
                <w:vAlign w:val="top"/>
              </w:tcPr>
            </w:tcPrChange>
          </w:tcPr>
          <w:p w:rsidR="188C24D6" w:rsidP="54F14FA5" w:rsidRDefault="188C24D6" w14:paraId="6E0E63A0" w14:textId="0B1AA3E6">
            <w:pPr>
              <w:spacing w:before="0" w:beforeAutospacing="off" w:after="0" w:afterAutospacing="off"/>
              <w:rPr>
                <w:rFonts w:ascii="Times New Roman" w:hAnsi="Times New Roman" w:eastAsia="Times New Roman" w:cs="Times New Roman"/>
                <w:color w:val="000000" w:themeColor="text1" w:themeTint="FF" w:themeShade="FF"/>
                <w:sz w:val="24"/>
                <w:szCs w:val="24"/>
              </w:rPr>
              <w:pPrChange w:author="Xin Cao" w:date="2023-10-30T23:36:30.418Z">
                <w:pPr/>
              </w:pPrChange>
            </w:pPr>
            <w:r w:rsidRPr="54F14FA5" w:rsidR="188C24D6">
              <w:rPr>
                <w:rFonts w:ascii="Times New Roman" w:hAnsi="Times New Roman" w:eastAsia="Times New Roman" w:cs="Times New Roman"/>
                <w:color w:val="000000" w:themeColor="text1" w:themeTint="FF" w:themeShade="FF"/>
                <w:sz w:val="24"/>
                <w:szCs w:val="24"/>
              </w:rPr>
              <w:t>Competitive Pressure</w:t>
            </w:r>
            <w:r>
              <w:br/>
            </w:r>
            <w:r w:rsidRPr="54F14FA5" w:rsidR="188C24D6">
              <w:rPr>
                <w:rFonts w:ascii="Times New Roman" w:hAnsi="Times New Roman" w:eastAsia="Times New Roman" w:cs="Times New Roman"/>
                <w:b w:val="0"/>
                <w:bCs w:val="0"/>
                <w:color w:val="000000" w:themeColor="text1" w:themeTint="FF" w:themeShade="FF"/>
                <w:sz w:val="24"/>
                <w:szCs w:val="24"/>
              </w:rPr>
              <w:t>Other competitors may introduce similar chore management apps, leading to intense competition.</w:t>
            </w:r>
          </w:p>
        </w:tc>
        <w:tc>
          <w:tcPr>
            <w:cnfStyle w:val="000000000000" w:firstRow="0" w:lastRow="0" w:firstColumn="0" w:lastColumn="0" w:oddVBand="0" w:evenVBand="0" w:oddHBand="0" w:evenHBand="0" w:firstRowFirstColumn="0" w:firstRowLastColumn="0" w:lastRowFirstColumn="0" w:lastRowLastColumn="0"/>
            <w:tcW w:w="1605" w:type="dxa"/>
            <w:tcBorders>
              <w:top w:val="single" w:color="9CC2E5" w:themeColor="accent5" w:themeTint="99" w:sz="8"/>
              <w:left w:val="single" w:color="9CC2E5" w:themeColor="accent5" w:themeTint="99" w:sz="8"/>
              <w:bottom w:val="single" w:color="9CC2E5" w:themeColor="accent5" w:themeTint="99" w:sz="8"/>
              <w:right w:val="single" w:color="9CC2E5" w:themeColor="accent5" w:themeTint="99" w:sz="8"/>
            </w:tcBorders>
            <w:shd w:val="clear" w:color="auto" w:fill="DEEAF6" w:themeFill="accent5" w:themeFillTint="33"/>
            <w:tcMar>
              <w:left w:w="108" w:type="dxa"/>
              <w:right w:w="108" w:type="dxa"/>
            </w:tcMar>
            <w:vAlign w:val="top"/>
            <w:tcPrChange w:author="Xin Cao" w:date="2023-10-30T23:36:52.906Z" w:id="563015538">
              <w:tcPr>
                <w:cnfStyle w:val="000000000000" w:firstRow="0" w:lastRow="0" w:firstColumn="0" w:lastColumn="0" w:oddVBand="0" w:evenVBand="0" w:oddHBand="0" w:evenHBand="0" w:firstRowFirstColumn="0" w:firstRowLastColumn="0" w:lastRowFirstColumn="0" w:lastRowLastColumn="0"/>
                <w:tcW w:w="1305" w:type="dxa"/>
                <w:tcBorders>
                  <w:top w:val="single" w:color="9CC2E5" w:themeColor="accent5" w:themeTint="99" w:sz="8"/>
                  <w:left w:val="single" w:color="9CC2E5" w:themeColor="accent5" w:themeTint="99" w:sz="8"/>
                  <w:bottom w:val="single" w:color="9CC2E5" w:themeColor="accent5" w:themeTint="99" w:sz="8"/>
                  <w:right w:val="single" w:color="9CC2E5" w:themeColor="accent5" w:themeTint="99" w:sz="8"/>
                </w:tcBorders>
                <w:shd w:val="clear" w:color="auto" w:fill="DEEAF6" w:themeFill="accent5" w:themeFillTint="33"/>
                <w:tcMar>
                  <w:left w:w="108" w:type="dxa"/>
                  <w:right w:w="108" w:type="dxa"/>
                </w:tcMar>
                <w:vAlign w:val="top"/>
              </w:tcPr>
            </w:tcPrChange>
          </w:tcPr>
          <w:p w:rsidR="188C24D6" w:rsidP="54F14FA5" w:rsidRDefault="188C24D6" w14:paraId="517BD6BC" w14:textId="6250997C">
            <w:pPr>
              <w:spacing w:before="0" w:beforeAutospacing="off" w:after="0" w:afterAutospacing="off"/>
              <w:rPr>
                <w:rFonts w:ascii="Times New Roman" w:hAnsi="Times New Roman" w:eastAsia="Times New Roman" w:cs="Times New Roman"/>
                <w:color w:val="000000" w:themeColor="text1" w:themeTint="FF" w:themeShade="FF"/>
                <w:sz w:val="24"/>
                <w:szCs w:val="24"/>
                <w:lang w:val="en-US"/>
              </w:rPr>
              <w:pPrChange w:author="Xin Cao" w:date="2023-10-30T23:36:30.42Z">
                <w:pPr/>
              </w:pPrChange>
            </w:pPr>
            <w:r w:rsidRPr="54F14FA5" w:rsidR="188C24D6">
              <w:rPr>
                <w:rFonts w:ascii="Times New Roman" w:hAnsi="Times New Roman" w:eastAsia="Times New Roman" w:cs="Times New Roman"/>
                <w:color w:val="000000" w:themeColor="text1" w:themeTint="FF" w:themeShade="FF"/>
                <w:sz w:val="24"/>
                <w:szCs w:val="24"/>
                <w:lang w:val="en-US"/>
              </w:rPr>
              <w:t>80%</w:t>
            </w:r>
          </w:p>
        </w:tc>
        <w:tc>
          <w:tcPr>
            <w:cnfStyle w:val="000000000000" w:firstRow="0" w:lastRow="0" w:firstColumn="0" w:lastColumn="0" w:oddVBand="0" w:evenVBand="0" w:oddHBand="0" w:evenHBand="0" w:firstRowFirstColumn="0" w:firstRowLastColumn="0" w:lastRowFirstColumn="0" w:lastRowLastColumn="0"/>
            <w:tcW w:w="1140" w:type="dxa"/>
            <w:tcBorders>
              <w:top w:val="single" w:color="9CC2E5" w:themeColor="accent5" w:themeTint="99" w:sz="8"/>
              <w:left w:val="single" w:color="9CC2E5" w:themeColor="accent5" w:themeTint="99" w:sz="8"/>
              <w:bottom w:val="single" w:color="9CC2E5" w:themeColor="accent5" w:themeTint="99" w:sz="8"/>
              <w:right w:val="single" w:color="9CC2E5" w:themeColor="accent5" w:themeTint="99" w:sz="8"/>
            </w:tcBorders>
            <w:shd w:val="clear" w:color="auto" w:fill="DEEAF6" w:themeFill="accent5" w:themeFillTint="33"/>
            <w:tcMar>
              <w:left w:w="108" w:type="dxa"/>
              <w:right w:w="108" w:type="dxa"/>
            </w:tcMar>
            <w:vAlign w:val="top"/>
            <w:tcPrChange w:author="Xin Cao" w:date="2023-10-30T23:36:52.906Z" w:id="1580037425">
              <w:tcPr>
                <w:cnfStyle w:val="000000000000" w:firstRow="0" w:lastRow="0" w:firstColumn="0" w:lastColumn="0" w:oddVBand="0" w:evenVBand="0" w:oddHBand="0" w:evenHBand="0" w:firstRowFirstColumn="0" w:firstRowLastColumn="0" w:lastRowFirstColumn="0" w:lastRowLastColumn="0"/>
                <w:tcW w:w="1140" w:type="dxa"/>
                <w:tcBorders>
                  <w:top w:val="single" w:color="9CC2E5" w:themeColor="accent5" w:themeTint="99" w:sz="8"/>
                  <w:left w:val="single" w:color="9CC2E5" w:themeColor="accent5" w:themeTint="99" w:sz="8"/>
                  <w:bottom w:val="single" w:color="9CC2E5" w:themeColor="accent5" w:themeTint="99" w:sz="8"/>
                  <w:right w:val="single" w:color="9CC2E5" w:themeColor="accent5" w:themeTint="99" w:sz="8"/>
                </w:tcBorders>
                <w:shd w:val="clear" w:color="auto" w:fill="DEEAF6" w:themeFill="accent5" w:themeFillTint="33"/>
                <w:tcMar>
                  <w:left w:w="108" w:type="dxa"/>
                  <w:right w:w="108" w:type="dxa"/>
                </w:tcMar>
                <w:vAlign w:val="top"/>
              </w:tcPr>
            </w:tcPrChange>
          </w:tcPr>
          <w:p w:rsidR="188C24D6" w:rsidP="54F14FA5" w:rsidRDefault="188C24D6" w14:paraId="4FFF9649" w14:textId="71B25FCD">
            <w:pPr>
              <w:spacing w:before="0" w:beforeAutospacing="off" w:after="0" w:afterAutospacing="off"/>
              <w:rPr>
                <w:rFonts w:ascii="Times New Roman" w:hAnsi="Times New Roman" w:eastAsia="Times New Roman" w:cs="Times New Roman"/>
                <w:color w:val="000000" w:themeColor="text1" w:themeTint="FF" w:themeShade="FF"/>
                <w:sz w:val="24"/>
                <w:szCs w:val="24"/>
                <w:lang w:val="en-US"/>
              </w:rPr>
              <w:pPrChange w:author="Xin Cao" w:date="2023-10-30T23:36:30.421Z">
                <w:pPr/>
              </w:pPrChange>
            </w:pPr>
            <w:r w:rsidRPr="54F14FA5" w:rsidR="188C24D6">
              <w:rPr>
                <w:rFonts w:ascii="Times New Roman" w:hAnsi="Times New Roman" w:eastAsia="Times New Roman" w:cs="Times New Roman"/>
                <w:color w:val="000000" w:themeColor="text1" w:themeTint="FF" w:themeShade="FF"/>
                <w:sz w:val="24"/>
                <w:szCs w:val="24"/>
                <w:lang w:val="en-US"/>
              </w:rPr>
              <w:t>20</w:t>
            </w:r>
          </w:p>
        </w:tc>
        <w:tc>
          <w:tcPr>
            <w:cnfStyle w:val="000000000000" w:firstRow="0" w:lastRow="0" w:firstColumn="0" w:lastColumn="0" w:oddVBand="0" w:evenVBand="0" w:oddHBand="0" w:evenHBand="0" w:firstRowFirstColumn="0" w:firstRowLastColumn="0" w:lastRowFirstColumn="0" w:lastRowLastColumn="0"/>
            <w:tcW w:w="915" w:type="dxa"/>
            <w:tcBorders>
              <w:top w:val="single" w:color="9CC2E5" w:themeColor="accent5" w:themeTint="99" w:sz="8"/>
              <w:left w:val="single" w:color="9CC2E5" w:themeColor="accent5" w:themeTint="99" w:sz="8"/>
              <w:bottom w:val="single" w:color="9CC2E5" w:themeColor="accent5" w:themeTint="99" w:sz="8"/>
              <w:right w:val="single" w:color="9CC2E5" w:themeColor="accent5" w:themeTint="99" w:sz="8"/>
            </w:tcBorders>
            <w:shd w:val="clear" w:color="auto" w:fill="DEEAF6" w:themeFill="accent5" w:themeFillTint="33"/>
            <w:tcMar>
              <w:left w:w="108" w:type="dxa"/>
              <w:right w:w="108" w:type="dxa"/>
            </w:tcMar>
            <w:vAlign w:val="top"/>
            <w:tcPrChange w:author="Xin Cao" w:date="2023-10-30T23:36:52.906Z" w:id="909693877">
              <w:tcPr>
                <w:cnfStyle w:val="000000000000" w:firstRow="0" w:lastRow="0" w:firstColumn="0" w:lastColumn="0" w:oddVBand="0" w:evenVBand="0" w:oddHBand="0" w:evenHBand="0" w:firstRowFirstColumn="0" w:firstRowLastColumn="0" w:lastRowFirstColumn="0" w:lastRowLastColumn="0"/>
                <w:tcW w:w="915" w:type="dxa"/>
                <w:tcBorders>
                  <w:top w:val="single" w:color="9CC2E5" w:themeColor="accent5" w:themeTint="99" w:sz="8"/>
                  <w:left w:val="single" w:color="9CC2E5" w:themeColor="accent5" w:themeTint="99" w:sz="8"/>
                  <w:bottom w:val="single" w:color="9CC2E5" w:themeColor="accent5" w:themeTint="99" w:sz="8"/>
                  <w:right w:val="single" w:color="9CC2E5" w:themeColor="accent5" w:themeTint="99" w:sz="8"/>
                </w:tcBorders>
                <w:shd w:val="clear" w:color="auto" w:fill="DEEAF6" w:themeFill="accent5" w:themeFillTint="33"/>
                <w:tcMar>
                  <w:left w:w="108" w:type="dxa"/>
                  <w:right w:w="108" w:type="dxa"/>
                </w:tcMar>
                <w:vAlign w:val="top"/>
              </w:tcPr>
            </w:tcPrChange>
          </w:tcPr>
          <w:p w:rsidR="188C24D6" w:rsidP="54F14FA5" w:rsidRDefault="188C24D6" w14:paraId="26A9C1BA" w14:textId="0A7BFD74">
            <w:pPr>
              <w:spacing w:before="0" w:beforeAutospacing="off" w:after="0" w:afterAutospacing="off"/>
              <w:rPr>
                <w:rFonts w:ascii="Times New Roman" w:hAnsi="Times New Roman" w:eastAsia="Times New Roman" w:cs="Times New Roman"/>
                <w:color w:val="000000" w:themeColor="text1" w:themeTint="FF" w:themeShade="FF"/>
                <w:sz w:val="24"/>
                <w:szCs w:val="24"/>
                <w:lang w:val="en-US"/>
              </w:rPr>
              <w:pPrChange w:author="Xin Cao" w:date="2023-10-30T23:36:30.422Z">
                <w:pPr/>
              </w:pPrChange>
            </w:pPr>
            <w:r w:rsidRPr="54F14FA5" w:rsidR="188C24D6">
              <w:rPr>
                <w:rFonts w:ascii="Times New Roman" w:hAnsi="Times New Roman" w:eastAsia="Times New Roman" w:cs="Times New Roman"/>
                <w:color w:val="000000" w:themeColor="text1" w:themeTint="FF" w:themeShade="FF"/>
                <w:sz w:val="24"/>
                <w:szCs w:val="24"/>
                <w:lang w:val="en-US"/>
              </w:rPr>
              <w:t>16</w:t>
            </w:r>
          </w:p>
        </w:tc>
      </w:tr>
      <w:tr w:rsidR="188C24D6" w:rsidTr="54F14FA5" w14:paraId="4D2750CB">
        <w:trPr>
          <w:trHeight w:val="300"/>
          <w:trPrChange w:author="Xin Cao" w:date="2023-10-30T23:36:52.464Z" w:id="220971027">
            <w:trPr>
              <w:trHeight w:val="300"/>
            </w:trPr>
          </w:trPrChange>
        </w:trPr>
        <w:tc>
          <w:tcPr>
            <w:cnfStyle w:val="001000000000" w:firstRow="0" w:lastRow="0" w:firstColumn="1" w:lastColumn="0" w:oddVBand="0" w:evenVBand="0" w:oddHBand="0" w:evenHBand="0" w:firstRowFirstColumn="0" w:firstRowLastColumn="0" w:lastRowFirstColumn="0" w:lastRowLastColumn="0"/>
            <w:tcW w:w="5355" w:type="dxa"/>
            <w:tcBorders>
              <w:top w:val="single" w:color="9CC2E5" w:themeColor="accent5" w:themeTint="99" w:sz="8"/>
              <w:left w:val="single" w:color="9CC2E5" w:themeColor="accent5" w:themeTint="99" w:sz="8"/>
              <w:bottom w:val="single" w:color="9CC2E5" w:themeColor="accent5" w:themeTint="99" w:sz="8"/>
              <w:right w:val="single" w:color="9CC2E5" w:themeColor="accent5" w:themeTint="99" w:sz="8"/>
            </w:tcBorders>
            <w:tcMar>
              <w:left w:w="108" w:type="dxa"/>
              <w:right w:w="108" w:type="dxa"/>
            </w:tcMar>
            <w:vAlign w:val="top"/>
            <w:tcPrChange w:author="Xin Cao" w:date="2023-10-30T23:36:52.906Z" w:id="1033717343">
              <w:tcPr>
                <w:cnfStyle w:val="001000000000" w:firstRow="0" w:lastRow="0" w:firstColumn="1" w:lastColumn="0" w:oddVBand="0" w:evenVBand="0" w:oddHBand="0" w:evenHBand="0" w:firstRowFirstColumn="0" w:firstRowLastColumn="0" w:lastRowFirstColumn="0" w:lastRowLastColumn="0"/>
                <w:tcW w:w="5655" w:type="dxa"/>
                <w:tcBorders>
                  <w:top w:val="single" w:color="9CC2E5" w:themeColor="accent5" w:themeTint="99" w:sz="8"/>
                  <w:left w:val="single" w:color="9CC2E5" w:themeColor="accent5" w:themeTint="99" w:sz="8"/>
                  <w:bottom w:val="single" w:color="9CC2E5" w:themeColor="accent5" w:themeTint="99" w:sz="8"/>
                  <w:right w:val="single" w:color="9CC2E5" w:themeColor="accent5" w:themeTint="99" w:sz="8"/>
                </w:tcBorders>
                <w:tcMar>
                  <w:left w:w="108" w:type="dxa"/>
                  <w:right w:w="108" w:type="dxa"/>
                </w:tcMar>
                <w:vAlign w:val="top"/>
              </w:tcPr>
            </w:tcPrChange>
          </w:tcPr>
          <w:p w:rsidR="188C24D6" w:rsidP="54F14FA5" w:rsidRDefault="188C24D6" w14:paraId="57313FE0" w14:textId="2EE68289">
            <w:pPr>
              <w:spacing w:before="0" w:beforeAutospacing="off" w:after="0" w:afterAutospacing="off"/>
              <w:rPr>
                <w:rFonts w:ascii="Times New Roman" w:hAnsi="Times New Roman" w:eastAsia="Times New Roman" w:cs="Times New Roman"/>
                <w:sz w:val="24"/>
                <w:szCs w:val="24"/>
              </w:rPr>
              <w:pPrChange w:author="Xin Cao" w:date="2023-10-30T23:36:30.423Z">
                <w:pPr/>
              </w:pPrChange>
            </w:pPr>
            <w:r w:rsidRPr="54F14FA5" w:rsidR="188C24D6">
              <w:rPr>
                <w:rFonts w:ascii="Times New Roman" w:hAnsi="Times New Roman" w:eastAsia="Times New Roman" w:cs="Times New Roman"/>
                <w:sz w:val="24"/>
                <w:szCs w:val="24"/>
              </w:rPr>
              <w:t>App Store Rejection</w:t>
            </w:r>
          </w:p>
          <w:p w:rsidR="188C24D6" w:rsidP="54F14FA5" w:rsidRDefault="188C24D6" w14:paraId="5A7D82A9" w14:textId="17B8A167">
            <w:pPr>
              <w:spacing w:before="0" w:beforeAutospacing="off" w:after="0" w:afterAutospacing="off"/>
              <w:rPr>
                <w:rFonts w:ascii="Times New Roman" w:hAnsi="Times New Roman" w:eastAsia="Times New Roman" w:cs="Times New Roman"/>
                <w:b w:val="0"/>
                <w:bCs w:val="0"/>
                <w:sz w:val="24"/>
                <w:szCs w:val="24"/>
              </w:rPr>
              <w:pPrChange w:author="Xin Cao" w:date="2023-10-30T23:36:30.424Z">
                <w:pPr/>
              </w:pPrChange>
            </w:pPr>
            <w:r w:rsidRPr="54F14FA5" w:rsidR="188C24D6">
              <w:rPr>
                <w:rFonts w:ascii="Times New Roman" w:hAnsi="Times New Roman" w:eastAsia="Times New Roman" w:cs="Times New Roman"/>
                <w:b w:val="0"/>
                <w:bCs w:val="0"/>
                <w:sz w:val="24"/>
                <w:szCs w:val="24"/>
              </w:rPr>
              <w:t xml:space="preserve">The app may be at risk of rejection when </w:t>
            </w:r>
            <w:r w:rsidRPr="54F14FA5" w:rsidR="188C24D6">
              <w:rPr>
                <w:rFonts w:ascii="Times New Roman" w:hAnsi="Times New Roman" w:eastAsia="Times New Roman" w:cs="Times New Roman"/>
                <w:b w:val="0"/>
                <w:bCs w:val="0"/>
                <w:sz w:val="24"/>
                <w:szCs w:val="24"/>
              </w:rPr>
              <w:t>submitted</w:t>
            </w:r>
            <w:r w:rsidRPr="54F14FA5" w:rsidR="188C24D6">
              <w:rPr>
                <w:rFonts w:ascii="Times New Roman" w:hAnsi="Times New Roman" w:eastAsia="Times New Roman" w:cs="Times New Roman"/>
                <w:b w:val="0"/>
                <w:bCs w:val="0"/>
                <w:sz w:val="24"/>
                <w:szCs w:val="24"/>
              </w:rPr>
              <w:t xml:space="preserve"> to the app store, such as the Apple App Store or Google Play Store because there are already many similar apps. </w:t>
            </w:r>
          </w:p>
          <w:p w:rsidR="188C24D6" w:rsidP="54F14FA5" w:rsidRDefault="188C24D6" w14:paraId="067D9BA6" w14:textId="59D02A16">
            <w:pPr>
              <w:spacing w:before="0" w:beforeAutospacing="off" w:after="0" w:afterAutospacing="off"/>
              <w:rPr>
                <w:rFonts w:ascii="Times New Roman" w:hAnsi="Times New Roman" w:eastAsia="Times New Roman" w:cs="Times New Roman"/>
                <w:sz w:val="24"/>
                <w:szCs w:val="24"/>
              </w:rPr>
              <w:pPrChange w:author="Xin Cao" w:date="2023-10-30T23:36:30.424Z">
                <w:pPr/>
              </w:pPrChange>
            </w:pPr>
            <w:r w:rsidRPr="54F14FA5" w:rsidR="188C24D6">
              <w:rPr>
                <w:rFonts w:ascii="Times New Roman" w:hAnsi="Times New Roman" w:eastAsia="Times New Roman" w:cs="Times New Roman"/>
                <w:sz w:val="24"/>
                <w:szCs w:val="24"/>
              </w:rPr>
              <w:t xml:space="preserve"> </w:t>
            </w:r>
          </w:p>
        </w:tc>
        <w:tc>
          <w:tcPr>
            <w:cnfStyle w:val="000000000000" w:firstRow="0" w:lastRow="0" w:firstColumn="0" w:lastColumn="0" w:oddVBand="0" w:evenVBand="0" w:oddHBand="0" w:evenHBand="0" w:firstRowFirstColumn="0" w:firstRowLastColumn="0" w:lastRowFirstColumn="0" w:lastRowLastColumn="0"/>
            <w:tcW w:w="1605" w:type="dxa"/>
            <w:tcBorders>
              <w:top w:val="single" w:color="9CC2E5" w:themeColor="accent5" w:themeTint="99" w:sz="8"/>
              <w:left w:val="single" w:color="9CC2E5" w:themeColor="accent5" w:themeTint="99" w:sz="8"/>
              <w:bottom w:val="single" w:color="9CC2E5" w:themeColor="accent5" w:themeTint="99" w:sz="8"/>
              <w:right w:val="single" w:color="9CC2E5" w:themeColor="accent5" w:themeTint="99" w:sz="8"/>
            </w:tcBorders>
            <w:tcMar>
              <w:left w:w="108" w:type="dxa"/>
              <w:right w:w="108" w:type="dxa"/>
            </w:tcMar>
            <w:vAlign w:val="top"/>
            <w:tcPrChange w:author="Xin Cao" w:date="2023-10-30T23:36:52.906Z" w:id="1519725078">
              <w:tcPr>
                <w:cnfStyle w:val="000000000000" w:firstRow="0" w:lastRow="0" w:firstColumn="0" w:lastColumn="0" w:oddVBand="0" w:evenVBand="0" w:oddHBand="0" w:evenHBand="0" w:firstRowFirstColumn="0" w:firstRowLastColumn="0" w:lastRowFirstColumn="0" w:lastRowLastColumn="0"/>
                <w:tcW w:w="1305" w:type="dxa"/>
                <w:tcBorders>
                  <w:top w:val="single" w:color="9CC2E5" w:themeColor="accent5" w:themeTint="99" w:sz="8"/>
                  <w:left w:val="single" w:color="9CC2E5" w:themeColor="accent5" w:themeTint="99" w:sz="8"/>
                  <w:bottom w:val="single" w:color="9CC2E5" w:themeColor="accent5" w:themeTint="99" w:sz="8"/>
                  <w:right w:val="single" w:color="9CC2E5" w:themeColor="accent5" w:themeTint="99" w:sz="8"/>
                </w:tcBorders>
                <w:tcMar>
                  <w:left w:w="108" w:type="dxa"/>
                  <w:right w:w="108" w:type="dxa"/>
                </w:tcMar>
                <w:vAlign w:val="top"/>
              </w:tcPr>
            </w:tcPrChange>
          </w:tcPr>
          <w:p w:rsidR="188C24D6" w:rsidP="54F14FA5" w:rsidRDefault="188C24D6" w14:paraId="72E87632" w14:textId="2961DBF8">
            <w:pPr>
              <w:spacing w:before="0" w:beforeAutospacing="off" w:after="0" w:afterAutospacing="off"/>
              <w:rPr>
                <w:rFonts w:ascii="Times New Roman" w:hAnsi="Times New Roman" w:eastAsia="Times New Roman" w:cs="Times New Roman"/>
                <w:sz w:val="24"/>
                <w:szCs w:val="24"/>
                <w:lang w:val="en-US"/>
              </w:rPr>
              <w:pPrChange w:author="Xin Cao" w:date="2023-10-30T23:36:30.425Z">
                <w:pPr/>
              </w:pPrChange>
            </w:pPr>
            <w:r w:rsidRPr="54F14FA5" w:rsidR="188C24D6">
              <w:rPr>
                <w:rFonts w:ascii="Times New Roman" w:hAnsi="Times New Roman" w:eastAsia="Times New Roman" w:cs="Times New Roman"/>
                <w:sz w:val="24"/>
                <w:szCs w:val="24"/>
                <w:lang w:val="en-US"/>
              </w:rPr>
              <w:t>50%</w:t>
            </w:r>
          </w:p>
        </w:tc>
        <w:tc>
          <w:tcPr>
            <w:cnfStyle w:val="000000000000" w:firstRow="0" w:lastRow="0" w:firstColumn="0" w:lastColumn="0" w:oddVBand="0" w:evenVBand="0" w:oddHBand="0" w:evenHBand="0" w:firstRowFirstColumn="0" w:firstRowLastColumn="0" w:lastRowFirstColumn="0" w:lastRowLastColumn="0"/>
            <w:tcW w:w="1140" w:type="dxa"/>
            <w:tcBorders>
              <w:top w:val="single" w:color="9CC2E5" w:themeColor="accent5" w:themeTint="99" w:sz="8"/>
              <w:left w:val="single" w:color="9CC2E5" w:themeColor="accent5" w:themeTint="99" w:sz="8"/>
              <w:bottom w:val="single" w:color="9CC2E5" w:themeColor="accent5" w:themeTint="99" w:sz="8"/>
              <w:right w:val="single" w:color="9CC2E5" w:themeColor="accent5" w:themeTint="99" w:sz="8"/>
            </w:tcBorders>
            <w:tcMar>
              <w:left w:w="108" w:type="dxa"/>
              <w:right w:w="108" w:type="dxa"/>
            </w:tcMar>
            <w:vAlign w:val="top"/>
            <w:tcPrChange w:author="Xin Cao" w:date="2023-10-30T23:36:52.906Z" w:id="1781639538">
              <w:tcPr>
                <w:cnfStyle w:val="000000000000" w:firstRow="0" w:lastRow="0" w:firstColumn="0" w:lastColumn="0" w:oddVBand="0" w:evenVBand="0" w:oddHBand="0" w:evenHBand="0" w:firstRowFirstColumn="0" w:firstRowLastColumn="0" w:lastRowFirstColumn="0" w:lastRowLastColumn="0"/>
                <w:tcW w:w="1140" w:type="dxa"/>
                <w:tcBorders>
                  <w:top w:val="single" w:color="9CC2E5" w:themeColor="accent5" w:themeTint="99" w:sz="8"/>
                  <w:left w:val="single" w:color="9CC2E5" w:themeColor="accent5" w:themeTint="99" w:sz="8"/>
                  <w:bottom w:val="single" w:color="9CC2E5" w:themeColor="accent5" w:themeTint="99" w:sz="8"/>
                  <w:right w:val="single" w:color="9CC2E5" w:themeColor="accent5" w:themeTint="99" w:sz="8"/>
                </w:tcBorders>
                <w:tcMar>
                  <w:left w:w="108" w:type="dxa"/>
                  <w:right w:w="108" w:type="dxa"/>
                </w:tcMar>
                <w:vAlign w:val="top"/>
              </w:tcPr>
            </w:tcPrChange>
          </w:tcPr>
          <w:p w:rsidR="188C24D6" w:rsidP="54F14FA5" w:rsidRDefault="188C24D6" w14:paraId="03A43EB6" w14:textId="77186BC4">
            <w:pPr>
              <w:spacing w:before="0" w:beforeAutospacing="off" w:after="0" w:afterAutospacing="off"/>
              <w:rPr>
                <w:rFonts w:ascii="Times New Roman" w:hAnsi="Times New Roman" w:eastAsia="Times New Roman" w:cs="Times New Roman"/>
                <w:sz w:val="24"/>
                <w:szCs w:val="24"/>
                <w:lang w:val="en-US"/>
              </w:rPr>
              <w:pPrChange w:author="Xin Cao" w:date="2023-10-30T23:36:30.426Z">
                <w:pPr/>
              </w:pPrChange>
            </w:pPr>
            <w:r w:rsidRPr="54F14FA5" w:rsidR="188C24D6">
              <w:rPr>
                <w:rFonts w:ascii="Times New Roman" w:hAnsi="Times New Roman" w:eastAsia="Times New Roman" w:cs="Times New Roman"/>
                <w:sz w:val="24"/>
                <w:szCs w:val="24"/>
                <w:lang w:val="en-US"/>
              </w:rPr>
              <w:t>90</w:t>
            </w:r>
          </w:p>
        </w:tc>
        <w:tc>
          <w:tcPr>
            <w:cnfStyle w:val="000000000000" w:firstRow="0" w:lastRow="0" w:firstColumn="0" w:lastColumn="0" w:oddVBand="0" w:evenVBand="0" w:oddHBand="0" w:evenHBand="0" w:firstRowFirstColumn="0" w:firstRowLastColumn="0" w:lastRowFirstColumn="0" w:lastRowLastColumn="0"/>
            <w:tcW w:w="915" w:type="dxa"/>
            <w:tcBorders>
              <w:top w:val="single" w:color="9CC2E5" w:themeColor="accent5" w:themeTint="99" w:sz="8"/>
              <w:left w:val="single" w:color="9CC2E5" w:themeColor="accent5" w:themeTint="99" w:sz="8"/>
              <w:bottom w:val="single" w:color="9CC2E5" w:themeColor="accent5" w:themeTint="99" w:sz="8"/>
              <w:right w:val="single" w:color="9CC2E5" w:themeColor="accent5" w:themeTint="99" w:sz="8"/>
            </w:tcBorders>
            <w:tcMar>
              <w:left w:w="108" w:type="dxa"/>
              <w:right w:w="108" w:type="dxa"/>
            </w:tcMar>
            <w:vAlign w:val="top"/>
            <w:tcPrChange w:author="Xin Cao" w:date="2023-10-30T23:36:52.906Z" w:id="412755445">
              <w:tcPr>
                <w:cnfStyle w:val="000000000000" w:firstRow="0" w:lastRow="0" w:firstColumn="0" w:lastColumn="0" w:oddVBand="0" w:evenVBand="0" w:oddHBand="0" w:evenHBand="0" w:firstRowFirstColumn="0" w:firstRowLastColumn="0" w:lastRowFirstColumn="0" w:lastRowLastColumn="0"/>
                <w:tcW w:w="915" w:type="dxa"/>
                <w:tcBorders>
                  <w:top w:val="single" w:color="9CC2E5" w:themeColor="accent5" w:themeTint="99" w:sz="8"/>
                  <w:left w:val="single" w:color="9CC2E5" w:themeColor="accent5" w:themeTint="99" w:sz="8"/>
                  <w:bottom w:val="single" w:color="9CC2E5" w:themeColor="accent5" w:themeTint="99" w:sz="8"/>
                  <w:right w:val="single" w:color="9CC2E5" w:themeColor="accent5" w:themeTint="99" w:sz="8"/>
                </w:tcBorders>
                <w:tcMar>
                  <w:left w:w="108" w:type="dxa"/>
                  <w:right w:w="108" w:type="dxa"/>
                </w:tcMar>
                <w:vAlign w:val="top"/>
              </w:tcPr>
            </w:tcPrChange>
          </w:tcPr>
          <w:p w:rsidR="188C24D6" w:rsidP="54F14FA5" w:rsidRDefault="188C24D6" w14:paraId="2718337F" w14:textId="7C68A22E">
            <w:pPr>
              <w:spacing w:before="0" w:beforeAutospacing="off" w:after="0" w:afterAutospacing="off"/>
              <w:rPr>
                <w:rFonts w:ascii="Times New Roman" w:hAnsi="Times New Roman" w:eastAsia="Times New Roman" w:cs="Times New Roman"/>
                <w:sz w:val="24"/>
                <w:szCs w:val="24"/>
                <w:lang w:val="en-US"/>
              </w:rPr>
              <w:pPrChange w:author="Xin Cao" w:date="2023-10-30T23:36:30.426Z">
                <w:pPr/>
              </w:pPrChange>
            </w:pPr>
            <w:r w:rsidRPr="54F14FA5" w:rsidR="188C24D6">
              <w:rPr>
                <w:rFonts w:ascii="Times New Roman" w:hAnsi="Times New Roman" w:eastAsia="Times New Roman" w:cs="Times New Roman"/>
                <w:sz w:val="24"/>
                <w:szCs w:val="24"/>
                <w:lang w:val="en-US"/>
              </w:rPr>
              <w:t>45</w:t>
            </w:r>
          </w:p>
        </w:tc>
      </w:tr>
      <w:tr w:rsidR="188C24D6" w:rsidTr="54F14FA5" w14:paraId="2339AEF9">
        <w:trPr>
          <w:trHeight w:val="300"/>
          <w:trPrChange w:author="Xin Cao" w:date="2023-10-30T23:36:52.464Z" w:id="1139957307">
            <w:trPr>
              <w:trHeight w:val="300"/>
            </w:trPr>
          </w:trPrChange>
        </w:trPr>
        <w:tc>
          <w:tcPr>
            <w:cnfStyle w:val="001000000000" w:firstRow="0" w:lastRow="0" w:firstColumn="1" w:lastColumn="0" w:oddVBand="0" w:evenVBand="0" w:oddHBand="0" w:evenHBand="0" w:firstRowFirstColumn="0" w:firstRowLastColumn="0" w:lastRowFirstColumn="0" w:lastRowLastColumn="0"/>
            <w:tcW w:w="5355" w:type="dxa"/>
            <w:tcBorders>
              <w:top w:val="single" w:color="9CC2E5" w:themeColor="accent5" w:themeTint="99" w:sz="8"/>
              <w:left w:val="single" w:color="9CC2E5" w:themeColor="accent5" w:themeTint="99" w:sz="8"/>
              <w:bottom w:val="single" w:color="9CC2E5" w:themeColor="accent5" w:themeTint="99" w:sz="8"/>
              <w:right w:val="single" w:color="9CC2E5" w:themeColor="accent5" w:themeTint="99" w:sz="8"/>
            </w:tcBorders>
            <w:shd w:val="clear" w:color="auto" w:fill="DEEAF6" w:themeFill="accent5" w:themeFillTint="33"/>
            <w:tcMar>
              <w:left w:w="108" w:type="dxa"/>
              <w:right w:w="108" w:type="dxa"/>
            </w:tcMar>
            <w:vAlign w:val="top"/>
            <w:tcPrChange w:author="Xin Cao" w:date="2023-10-30T23:36:52.906Z" w:id="1979713500">
              <w:tcPr>
                <w:cnfStyle w:val="001000000000" w:firstRow="0" w:lastRow="0" w:firstColumn="1" w:lastColumn="0" w:oddVBand="0" w:evenVBand="0" w:oddHBand="0" w:evenHBand="0" w:firstRowFirstColumn="0" w:firstRowLastColumn="0" w:lastRowFirstColumn="0" w:lastRowLastColumn="0"/>
                <w:tcW w:w="5655" w:type="dxa"/>
                <w:tcBorders>
                  <w:top w:val="single" w:color="9CC2E5" w:themeColor="accent5" w:themeTint="99" w:sz="8"/>
                  <w:left w:val="single" w:color="9CC2E5" w:themeColor="accent5" w:themeTint="99" w:sz="8"/>
                  <w:bottom w:val="single" w:color="9CC2E5" w:themeColor="accent5" w:themeTint="99" w:sz="8"/>
                  <w:right w:val="single" w:color="9CC2E5" w:themeColor="accent5" w:themeTint="99" w:sz="8"/>
                </w:tcBorders>
                <w:shd w:val="clear" w:color="auto" w:fill="DEEAF6" w:themeFill="accent5" w:themeFillTint="33"/>
                <w:tcMar>
                  <w:left w:w="108" w:type="dxa"/>
                  <w:right w:w="108" w:type="dxa"/>
                </w:tcMar>
                <w:vAlign w:val="top"/>
              </w:tcPr>
            </w:tcPrChange>
          </w:tcPr>
          <w:p w:rsidR="188C24D6" w:rsidP="54F14FA5" w:rsidRDefault="188C24D6" w14:paraId="05CBBAFF" w14:textId="3DA9FC5A">
            <w:pPr>
              <w:spacing w:before="0" w:beforeAutospacing="off" w:after="0" w:afterAutospacing="off"/>
              <w:rPr>
                <w:rFonts w:ascii="Times New Roman" w:hAnsi="Times New Roman" w:eastAsia="Times New Roman" w:cs="Times New Roman"/>
                <w:sz w:val="24"/>
                <w:szCs w:val="24"/>
              </w:rPr>
              <w:pPrChange w:author="Xin Cao" w:date="2023-10-30T23:36:30.427Z">
                <w:pPr/>
              </w:pPrChange>
            </w:pPr>
            <w:r w:rsidRPr="54F14FA5" w:rsidR="188C24D6">
              <w:rPr>
                <w:rFonts w:ascii="Times New Roman" w:hAnsi="Times New Roman" w:eastAsia="Times New Roman" w:cs="Times New Roman"/>
                <w:sz w:val="24"/>
                <w:szCs w:val="24"/>
              </w:rPr>
              <w:t xml:space="preserve"> </w:t>
            </w:r>
          </w:p>
        </w:tc>
        <w:tc>
          <w:tcPr>
            <w:cnfStyle w:val="000000000000" w:firstRow="0" w:lastRow="0" w:firstColumn="0" w:lastColumn="0" w:oddVBand="0" w:evenVBand="0" w:oddHBand="0" w:evenHBand="0" w:firstRowFirstColumn="0" w:firstRowLastColumn="0" w:lastRowFirstColumn="0" w:lastRowLastColumn="0"/>
            <w:tcW w:w="1605" w:type="dxa"/>
            <w:tcBorders>
              <w:top w:val="single" w:color="9CC2E5" w:themeColor="accent5" w:themeTint="99" w:sz="8"/>
              <w:left w:val="single" w:color="9CC2E5" w:themeColor="accent5" w:themeTint="99" w:sz="8"/>
              <w:bottom w:val="single" w:color="9CC2E5" w:themeColor="accent5" w:themeTint="99" w:sz="8"/>
              <w:right w:val="single" w:color="9CC2E5" w:themeColor="accent5" w:themeTint="99" w:sz="8"/>
            </w:tcBorders>
            <w:shd w:val="clear" w:color="auto" w:fill="DEEAF6" w:themeFill="accent5" w:themeFillTint="33"/>
            <w:tcMar>
              <w:left w:w="108" w:type="dxa"/>
              <w:right w:w="108" w:type="dxa"/>
            </w:tcMar>
            <w:vAlign w:val="top"/>
            <w:tcPrChange w:author="Xin Cao" w:date="2023-10-30T23:36:52.906Z" w:id="870456215">
              <w:tcPr>
                <w:cnfStyle w:val="000000000000" w:firstRow="0" w:lastRow="0" w:firstColumn="0" w:lastColumn="0" w:oddVBand="0" w:evenVBand="0" w:oddHBand="0" w:evenHBand="0" w:firstRowFirstColumn="0" w:firstRowLastColumn="0" w:lastRowFirstColumn="0" w:lastRowLastColumn="0"/>
                <w:tcW w:w="1305" w:type="dxa"/>
                <w:tcBorders>
                  <w:top w:val="single" w:color="9CC2E5" w:themeColor="accent5" w:themeTint="99" w:sz="8"/>
                  <w:left w:val="single" w:color="9CC2E5" w:themeColor="accent5" w:themeTint="99" w:sz="8"/>
                  <w:bottom w:val="single" w:color="9CC2E5" w:themeColor="accent5" w:themeTint="99" w:sz="8"/>
                  <w:right w:val="single" w:color="9CC2E5" w:themeColor="accent5" w:themeTint="99" w:sz="8"/>
                </w:tcBorders>
                <w:shd w:val="clear" w:color="auto" w:fill="DEEAF6" w:themeFill="accent5" w:themeFillTint="33"/>
                <w:tcMar>
                  <w:left w:w="108" w:type="dxa"/>
                  <w:right w:w="108" w:type="dxa"/>
                </w:tcMar>
                <w:vAlign w:val="top"/>
              </w:tcPr>
            </w:tcPrChange>
          </w:tcPr>
          <w:p w:rsidR="188C24D6" w:rsidP="54F14FA5" w:rsidRDefault="188C24D6" w14:paraId="0094B587" w14:textId="56F82539">
            <w:pPr>
              <w:spacing w:before="0" w:beforeAutospacing="off" w:after="0" w:afterAutospacing="off"/>
              <w:rPr>
                <w:rFonts w:ascii="Times New Roman" w:hAnsi="Times New Roman" w:eastAsia="Times New Roman" w:cs="Times New Roman"/>
                <w:sz w:val="24"/>
                <w:szCs w:val="24"/>
                <w:lang w:val="en-US"/>
              </w:rPr>
              <w:pPrChange w:author="Xin Cao" w:date="2023-10-30T23:36:30.428Z">
                <w:pPr/>
              </w:pPrChange>
            </w:pPr>
            <w:r w:rsidRPr="54F14FA5" w:rsidR="188C24D6">
              <w:rPr>
                <w:rFonts w:ascii="Times New Roman" w:hAnsi="Times New Roman" w:eastAsia="Times New Roman" w:cs="Times New Roman"/>
                <w:sz w:val="24"/>
                <w:szCs w:val="24"/>
                <w:lang w:val="en-US"/>
              </w:rPr>
              <w:t xml:space="preserve"> </w:t>
            </w:r>
          </w:p>
        </w:tc>
        <w:tc>
          <w:tcPr>
            <w:cnfStyle w:val="000000000000" w:firstRow="0" w:lastRow="0" w:firstColumn="0" w:lastColumn="0" w:oddVBand="0" w:evenVBand="0" w:oddHBand="0" w:evenHBand="0" w:firstRowFirstColumn="0" w:firstRowLastColumn="0" w:lastRowFirstColumn="0" w:lastRowLastColumn="0"/>
            <w:tcW w:w="1140" w:type="dxa"/>
            <w:tcBorders>
              <w:top w:val="single" w:color="9CC2E5" w:themeColor="accent5" w:themeTint="99" w:sz="8"/>
              <w:left w:val="single" w:color="9CC2E5" w:themeColor="accent5" w:themeTint="99" w:sz="8"/>
              <w:bottom w:val="single" w:color="9CC2E5" w:themeColor="accent5" w:themeTint="99" w:sz="8"/>
              <w:right w:val="single" w:color="9CC2E5" w:themeColor="accent5" w:themeTint="99" w:sz="8"/>
            </w:tcBorders>
            <w:shd w:val="clear" w:color="auto" w:fill="DEEAF6" w:themeFill="accent5" w:themeFillTint="33"/>
            <w:tcMar>
              <w:left w:w="108" w:type="dxa"/>
              <w:right w:w="108" w:type="dxa"/>
            </w:tcMar>
            <w:vAlign w:val="top"/>
            <w:tcPrChange w:author="Xin Cao" w:date="2023-10-30T23:36:52.906Z" w:id="1063752907">
              <w:tcPr>
                <w:cnfStyle w:val="000000000000" w:firstRow="0" w:lastRow="0" w:firstColumn="0" w:lastColumn="0" w:oddVBand="0" w:evenVBand="0" w:oddHBand="0" w:evenHBand="0" w:firstRowFirstColumn="0" w:firstRowLastColumn="0" w:lastRowFirstColumn="0" w:lastRowLastColumn="0"/>
                <w:tcW w:w="1140" w:type="dxa"/>
                <w:tcBorders>
                  <w:top w:val="single" w:color="9CC2E5" w:themeColor="accent5" w:themeTint="99" w:sz="8"/>
                  <w:left w:val="single" w:color="9CC2E5" w:themeColor="accent5" w:themeTint="99" w:sz="8"/>
                  <w:bottom w:val="single" w:color="9CC2E5" w:themeColor="accent5" w:themeTint="99" w:sz="8"/>
                  <w:right w:val="single" w:color="9CC2E5" w:themeColor="accent5" w:themeTint="99" w:sz="8"/>
                </w:tcBorders>
                <w:shd w:val="clear" w:color="auto" w:fill="DEEAF6" w:themeFill="accent5" w:themeFillTint="33"/>
                <w:tcMar>
                  <w:left w:w="108" w:type="dxa"/>
                  <w:right w:w="108" w:type="dxa"/>
                </w:tcMar>
                <w:vAlign w:val="top"/>
              </w:tcPr>
            </w:tcPrChange>
          </w:tcPr>
          <w:p w:rsidR="188C24D6" w:rsidP="54F14FA5" w:rsidRDefault="188C24D6" w14:paraId="68E6C41B" w14:textId="3FC97ACF">
            <w:pPr>
              <w:spacing w:before="0" w:beforeAutospacing="off" w:after="0" w:afterAutospacing="off"/>
              <w:rPr>
                <w:rFonts w:ascii="Times New Roman" w:hAnsi="Times New Roman" w:eastAsia="Times New Roman" w:cs="Times New Roman"/>
                <w:sz w:val="24"/>
                <w:szCs w:val="24"/>
                <w:lang w:val="en-US"/>
              </w:rPr>
              <w:pPrChange w:author="Xin Cao" w:date="2023-10-30T23:36:30.429Z">
                <w:pPr/>
              </w:pPrChange>
            </w:pPr>
            <w:r w:rsidRPr="54F14FA5" w:rsidR="188C24D6">
              <w:rPr>
                <w:rFonts w:ascii="Times New Roman" w:hAnsi="Times New Roman" w:eastAsia="Times New Roman" w:cs="Times New Roman"/>
                <w:sz w:val="24"/>
                <w:szCs w:val="24"/>
                <w:lang w:val="en-US"/>
              </w:rPr>
              <w:t xml:space="preserve"> </w:t>
            </w:r>
          </w:p>
        </w:tc>
        <w:tc>
          <w:tcPr>
            <w:cnfStyle w:val="000000000000" w:firstRow="0" w:lastRow="0" w:firstColumn="0" w:lastColumn="0" w:oddVBand="0" w:evenVBand="0" w:oddHBand="0" w:evenHBand="0" w:firstRowFirstColumn="0" w:firstRowLastColumn="0" w:lastRowFirstColumn="0" w:lastRowLastColumn="0"/>
            <w:tcW w:w="915" w:type="dxa"/>
            <w:tcBorders>
              <w:top w:val="single" w:color="9CC2E5" w:themeColor="accent5" w:themeTint="99" w:sz="8"/>
              <w:left w:val="single" w:color="9CC2E5" w:themeColor="accent5" w:themeTint="99" w:sz="8"/>
              <w:bottom w:val="single" w:color="9CC2E5" w:themeColor="accent5" w:themeTint="99" w:sz="8"/>
              <w:right w:val="single" w:color="9CC2E5" w:themeColor="accent5" w:themeTint="99" w:sz="8"/>
            </w:tcBorders>
            <w:shd w:val="clear" w:color="auto" w:fill="DEEAF6" w:themeFill="accent5" w:themeFillTint="33"/>
            <w:tcMar>
              <w:left w:w="108" w:type="dxa"/>
              <w:right w:w="108" w:type="dxa"/>
            </w:tcMar>
            <w:vAlign w:val="top"/>
            <w:tcPrChange w:author="Xin Cao" w:date="2023-10-30T23:36:52.906Z" w:id="388316099">
              <w:tcPr>
                <w:cnfStyle w:val="000000000000" w:firstRow="0" w:lastRow="0" w:firstColumn="0" w:lastColumn="0" w:oddVBand="0" w:evenVBand="0" w:oddHBand="0" w:evenHBand="0" w:firstRowFirstColumn="0" w:firstRowLastColumn="0" w:lastRowFirstColumn="0" w:lastRowLastColumn="0"/>
                <w:tcW w:w="915" w:type="dxa"/>
                <w:tcBorders>
                  <w:top w:val="single" w:color="9CC2E5" w:themeColor="accent5" w:themeTint="99" w:sz="8"/>
                  <w:left w:val="single" w:color="9CC2E5" w:themeColor="accent5" w:themeTint="99" w:sz="8"/>
                  <w:bottom w:val="single" w:color="9CC2E5" w:themeColor="accent5" w:themeTint="99" w:sz="8"/>
                  <w:right w:val="single" w:color="9CC2E5" w:themeColor="accent5" w:themeTint="99" w:sz="8"/>
                </w:tcBorders>
                <w:shd w:val="clear" w:color="auto" w:fill="DEEAF6" w:themeFill="accent5" w:themeFillTint="33"/>
                <w:tcMar>
                  <w:left w:w="108" w:type="dxa"/>
                  <w:right w:w="108" w:type="dxa"/>
                </w:tcMar>
                <w:vAlign w:val="top"/>
              </w:tcPr>
            </w:tcPrChange>
          </w:tcPr>
          <w:p w:rsidR="188C24D6" w:rsidP="54F14FA5" w:rsidRDefault="188C24D6" w14:paraId="34807EAA" w14:textId="5A8FF2A7">
            <w:pPr>
              <w:spacing w:before="0" w:beforeAutospacing="off" w:after="0" w:afterAutospacing="off"/>
              <w:rPr>
                <w:rFonts w:ascii="Times New Roman" w:hAnsi="Times New Roman" w:eastAsia="Times New Roman" w:cs="Times New Roman"/>
                <w:sz w:val="24"/>
                <w:szCs w:val="24"/>
                <w:lang w:val="en-US"/>
              </w:rPr>
              <w:pPrChange w:author="Xin Cao" w:date="2023-10-30T23:36:30.429Z">
                <w:pPr/>
              </w:pPrChange>
            </w:pPr>
            <w:r w:rsidRPr="54F14FA5" w:rsidR="188C24D6">
              <w:rPr>
                <w:rFonts w:ascii="Times New Roman" w:hAnsi="Times New Roman" w:eastAsia="Times New Roman" w:cs="Times New Roman"/>
                <w:sz w:val="24"/>
                <w:szCs w:val="24"/>
                <w:lang w:val="en-US"/>
              </w:rPr>
              <w:t xml:space="preserve"> </w:t>
            </w:r>
          </w:p>
        </w:tc>
      </w:tr>
    </w:tbl>
    <w:p w:rsidR="188C24D6" w:rsidP="188C24D6" w:rsidRDefault="188C24D6" w14:paraId="6B9EC9C7" w14:textId="382109B4">
      <w:pPr>
        <w:rPr>
          <w:rFonts w:ascii="Times New Roman" w:hAnsi="Times New Roman" w:eastAsia="Times New Roman" w:cs="Times New Roman"/>
          <w:noProof w:val="0"/>
          <w:sz w:val="24"/>
          <w:szCs w:val="24"/>
          <w:lang w:val="en-US"/>
        </w:rPr>
      </w:pPr>
    </w:p>
    <w:p w:rsidR="61F7BD76" w:rsidP="61F7BD76" w:rsidRDefault="61F7BD76" w14:paraId="758A6414" w14:textId="61840445">
      <w:pPr>
        <w:pStyle w:val="Normal"/>
        <w:rPr>
          <w:rFonts w:ascii="Times New Roman" w:hAnsi="Times New Roman" w:eastAsia="Times New Roman" w:cs="Times New Roman"/>
          <w:noProof w:val="0"/>
          <w:sz w:val="24"/>
          <w:szCs w:val="24"/>
          <w:lang w:val="en-US"/>
        </w:rPr>
      </w:pPr>
    </w:p>
    <w:p w:rsidR="5CE8DBE1" w:rsidRDefault="5CE8DBE1" w14:paraId="251F1AB7" w14:textId="5C1D1FA2">
      <w:pPr>
        <w:rPr>
          <w:ins w:author="Xin Cao" w:date="2023-10-31T01:55:46.007Z" w:id="757965870"/>
        </w:rPr>
      </w:pPr>
      <w:ins w:author="Xin Cao" w:date="2023-10-31T01:55:46.007Z" w:id="595535464">
        <w:r w:rsidRPr="61F7BD76" w:rsidR="5CE8DBE1">
          <w:rPr>
            <w:rFonts w:ascii="Calibri" w:hAnsi="Calibri" w:eastAsia="Calibri" w:cs="Calibri"/>
            <w:noProof w:val="0"/>
            <w:sz w:val="24"/>
            <w:szCs w:val="24"/>
            <w:lang w:val="en-US" w:eastAsia="zh-CN"/>
          </w:rPr>
          <w:t xml:space="preserve">Risk Mitigation </w:t>
        </w:r>
      </w:ins>
    </w:p>
    <w:p w:rsidR="5CE8DBE1" w:rsidRDefault="5CE8DBE1" w14:paraId="2AEBB6E2" w14:textId="0163A4FC">
      <w:pPr>
        <w:rPr>
          <w:ins w:author="Xin Cao" w:date="2023-10-31T01:55:46.007Z" w:id="1062908396"/>
        </w:rPr>
      </w:pPr>
      <w:ins w:author="Xin Cao" w:date="2023-10-31T01:55:46.007Z" w:id="1086697763">
        <w:r w:rsidRPr="61F7BD76" w:rsidR="5CE8DBE1">
          <w:rPr>
            <w:rFonts w:ascii="Calibri" w:hAnsi="Calibri" w:eastAsia="Calibri" w:cs="Calibri"/>
            <w:noProof w:val="0"/>
            <w:sz w:val="24"/>
            <w:szCs w:val="24"/>
            <w:lang w:val="en-US" w:eastAsia="zh-CN"/>
          </w:rPr>
          <w:t xml:space="preserve"> </w:t>
        </w:r>
      </w:ins>
    </w:p>
    <w:tbl>
      <w:tblPr>
        <w:tblStyle w:val="GridTable4-Accent1"/>
        <w:tblW w:w="0" w:type="auto"/>
        <w:tblLayout w:type="fixed"/>
        <w:tblLook w:val="04A0" w:firstRow="1" w:lastRow="0" w:firstColumn="1" w:lastColumn="0" w:noHBand="0" w:noVBand="1"/>
      </w:tblPr>
      <w:tblGrid>
        <w:gridCol w:w="4508"/>
        <w:gridCol w:w="4508"/>
      </w:tblGrid>
      <w:tr w:rsidR="61F7BD76" w:rsidTr="2C873B75" w14:paraId="2194B55D">
        <w:trPr>
          <w:trHeight w:val="300"/>
          <w:ins w:author="Xin Cao" w:date="2023-10-31T01:55:46.007Z" w:id="747060085"/>
        </w:trPr>
        <w:tc>
          <w:tcPr>
            <w:cnfStyle w:val="001000000000" w:firstRow="0" w:lastRow="0" w:firstColumn="1" w:lastColumn="0" w:oddVBand="0" w:evenVBand="0" w:oddHBand="0" w:evenHBand="0" w:firstRowFirstColumn="0" w:firstRowLastColumn="0" w:lastRowFirstColumn="0" w:lastRowLastColumn="0"/>
            <w:tcW w:w="4508" w:type="dxa"/>
            <w:tcBorders>
              <w:top w:val="single" w:color="4472C4" w:themeColor="accent1" w:sz="8"/>
              <w:left w:val="single" w:color="4472C4" w:themeColor="accent1" w:sz="8"/>
              <w:bottom w:val="single" w:color="4472C4" w:themeColor="accent1" w:sz="8"/>
              <w:right w:val="nil"/>
            </w:tcBorders>
            <w:shd w:val="clear" w:color="auto" w:fill="4472C4" w:themeFill="accent1"/>
            <w:tcMar>
              <w:left w:w="108" w:type="dxa"/>
              <w:right w:w="108" w:type="dxa"/>
            </w:tcMar>
            <w:vAlign w:val="top"/>
          </w:tcPr>
          <w:p w:rsidR="61F7BD76" w:rsidP="61F7BD76" w:rsidRDefault="61F7BD76" w14:paraId="46E874E8" w14:textId="7E84C680">
            <w:pPr>
              <w:spacing w:before="0" w:beforeAutospacing="off" w:after="0" w:afterAutospacing="off"/>
              <w:rPr>
                <w:rFonts w:ascii="Calibri" w:hAnsi="Calibri" w:eastAsia="Calibri" w:cs="Calibri"/>
                <w:b w:val="1"/>
                <w:bCs w:val="1"/>
                <w:color w:val="FFFFFF" w:themeColor="background1" w:themeTint="FF" w:themeShade="FF"/>
                <w:sz w:val="24"/>
                <w:szCs w:val="24"/>
                <w:lang w:val="en-US"/>
              </w:rPr>
              <w:pPrChange w:author="Xin Cao" w:date="2023-10-31T01:55:45.989Z">
                <w:pPr/>
              </w:pPrChange>
            </w:pPr>
            <w:ins w:author="Xin Cao" w:date="2023-10-31T01:55:46.007Z" w:id="1652613478">
              <w:r w:rsidRPr="61F7BD76" w:rsidR="61F7BD76">
                <w:rPr>
                  <w:rFonts w:ascii="Calibri" w:hAnsi="Calibri" w:eastAsia="Calibri" w:cs="Calibri"/>
                  <w:b w:val="1"/>
                  <w:bCs w:val="1"/>
                  <w:color w:val="FFFFFF" w:themeColor="background1" w:themeTint="FF" w:themeShade="FF"/>
                  <w:sz w:val="24"/>
                  <w:szCs w:val="24"/>
                  <w:lang w:val="en-US"/>
                </w:rPr>
                <w:t>Risk Event</w:t>
              </w:r>
            </w:ins>
          </w:p>
        </w:tc>
        <w:tc>
          <w:tcPr>
            <w:cnfStyle w:val="000000000000" w:firstRow="0" w:lastRow="0" w:firstColumn="0" w:lastColumn="0" w:oddVBand="0" w:evenVBand="0" w:oddHBand="0" w:evenHBand="0" w:firstRowFirstColumn="0" w:firstRowLastColumn="0" w:lastRowFirstColumn="0" w:lastRowLastColumn="0"/>
            <w:tcW w:w="4508" w:type="dxa"/>
            <w:tcBorders>
              <w:top w:val="single" w:color="4472C4" w:themeColor="accent1" w:sz="8"/>
              <w:left w:val="nil"/>
              <w:bottom w:val="single" w:color="4472C4" w:themeColor="accent1" w:sz="8"/>
              <w:right w:val="single" w:color="4472C4" w:themeColor="accent1" w:sz="8"/>
            </w:tcBorders>
            <w:shd w:val="clear" w:color="auto" w:fill="4472C4" w:themeFill="accent1"/>
            <w:tcMar>
              <w:left w:w="108" w:type="dxa"/>
              <w:right w:w="108" w:type="dxa"/>
            </w:tcMar>
            <w:vAlign w:val="top"/>
          </w:tcPr>
          <w:p w:rsidR="61F7BD76" w:rsidP="61F7BD76" w:rsidRDefault="61F7BD76" w14:paraId="78FC5C15" w14:textId="03C5B734">
            <w:pPr>
              <w:spacing w:before="0" w:beforeAutospacing="off" w:after="0" w:afterAutospacing="off"/>
              <w:rPr>
                <w:rFonts w:ascii="Calibri" w:hAnsi="Calibri" w:eastAsia="Calibri" w:cs="Calibri"/>
                <w:b w:val="1"/>
                <w:bCs w:val="1"/>
                <w:color w:val="FFFFFF" w:themeColor="background1" w:themeTint="FF" w:themeShade="FF"/>
                <w:sz w:val="24"/>
                <w:szCs w:val="24"/>
                <w:lang w:val="en-US"/>
              </w:rPr>
              <w:pPrChange w:author="Xin Cao" w:date="2023-10-31T01:55:45.99Z">
                <w:pPr/>
              </w:pPrChange>
            </w:pPr>
            <w:ins w:author="Xin Cao" w:date="2023-10-31T01:55:46.007Z" w:id="1573413662">
              <w:r w:rsidRPr="61F7BD76" w:rsidR="61F7BD76">
                <w:rPr>
                  <w:rFonts w:ascii="Calibri" w:hAnsi="Calibri" w:eastAsia="Calibri" w:cs="Calibri"/>
                  <w:b w:val="1"/>
                  <w:bCs w:val="1"/>
                  <w:color w:val="FFFFFF" w:themeColor="background1" w:themeTint="FF" w:themeShade="FF"/>
                  <w:sz w:val="24"/>
                  <w:szCs w:val="24"/>
                  <w:lang w:val="en-US"/>
                </w:rPr>
                <w:t>Risk Response</w:t>
              </w:r>
            </w:ins>
          </w:p>
        </w:tc>
      </w:tr>
      <w:tr w:rsidR="61F7BD76" w:rsidTr="2C873B75" w14:paraId="75A973AA">
        <w:trPr>
          <w:trHeight w:val="300"/>
          <w:ins w:author="Xin Cao" w:date="2023-10-31T01:55:46.007Z" w:id="456720191"/>
        </w:trPr>
        <w:tc>
          <w:tcPr>
            <w:cnfStyle w:val="001000000000" w:firstRow="0" w:lastRow="0" w:firstColumn="1" w:lastColumn="0" w:oddVBand="0" w:evenVBand="0" w:oddHBand="0" w:evenHBand="0" w:firstRowFirstColumn="0" w:firstRowLastColumn="0" w:lastRowFirstColumn="0" w:lastRowLastColumn="0"/>
            <w:tcW w:w="4508" w:type="dxa"/>
            <w:tcBorders>
              <w:top w:val="single" w:color="4472C4" w:themeColor="accent1"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61F7BD76" w:rsidP="61F7BD76" w:rsidRDefault="61F7BD76" w14:paraId="2EA93EDA" w14:textId="25DFDA48">
            <w:pPr>
              <w:spacing w:before="0" w:beforeAutospacing="off" w:after="0" w:afterAutospacing="off"/>
              <w:rPr>
                <w:rFonts w:ascii="Calibri" w:hAnsi="Calibri" w:eastAsia="Calibri" w:cs="Calibri"/>
                <w:color w:val="000000" w:themeColor="text1" w:themeTint="FF" w:themeShade="FF"/>
                <w:sz w:val="24"/>
                <w:szCs w:val="24"/>
                <w:lang w:val="en-US"/>
              </w:rPr>
              <w:pPrChange w:author="Xin Cao" w:date="2023-10-31T01:55:45.991Z">
                <w:pPr/>
              </w:pPrChange>
            </w:pPr>
            <w:ins w:author="Xin Cao" w:date="2023-10-31T01:55:46.007Z" w:id="696691221">
              <w:r w:rsidRPr="61F7BD76" w:rsidR="61F7BD76">
                <w:rPr>
                  <w:rFonts w:ascii="Calibri" w:hAnsi="Calibri" w:eastAsia="Calibri" w:cs="Calibri"/>
                  <w:color w:val="000000" w:themeColor="text1" w:themeTint="FF" w:themeShade="FF"/>
                  <w:sz w:val="24"/>
                  <w:szCs w:val="24"/>
                  <w:lang w:val="en-US"/>
                </w:rPr>
                <w:t>Technical challenge</w:t>
              </w:r>
            </w:ins>
          </w:p>
        </w:tc>
        <w:tc>
          <w:tcPr>
            <w:cnfStyle w:val="000000000000" w:firstRow="0" w:lastRow="0" w:firstColumn="0" w:lastColumn="0" w:oddVBand="0" w:evenVBand="0" w:oddHBand="0" w:evenHBand="0" w:firstRowFirstColumn="0" w:firstRowLastColumn="0" w:lastRowFirstColumn="0" w:lastRowLastColumn="0"/>
            <w:tcW w:w="4508" w:type="dxa"/>
            <w:tcBorders>
              <w:top w:val="single" w:color="4472C4" w:themeColor="accent1"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61F7BD76" w:rsidP="61F7BD76" w:rsidRDefault="61F7BD76" w14:paraId="764EFDC0" w14:textId="26AE37FF">
            <w:pPr>
              <w:spacing w:before="0" w:beforeAutospacing="off" w:after="0" w:afterAutospacing="off"/>
              <w:rPr>
                <w:rFonts w:ascii="Calibri" w:hAnsi="Calibri" w:eastAsia="Calibri" w:cs="Calibri"/>
                <w:color w:val="000000" w:themeColor="text1" w:themeTint="FF" w:themeShade="FF"/>
                <w:sz w:val="24"/>
                <w:szCs w:val="24"/>
              </w:rPr>
              <w:pPrChange w:author="Xin Cao" w:date="2023-10-31T01:55:45.992Z">
                <w:pPr/>
              </w:pPrChange>
            </w:pPr>
            <w:ins w:author="Xin Cao" w:date="2023-10-31T01:55:46.007Z" w:id="2026600434">
              <w:r w:rsidRPr="61F7BD76" w:rsidR="61F7BD76">
                <w:rPr>
                  <w:rFonts w:ascii="Calibri" w:hAnsi="Calibri" w:eastAsia="Calibri" w:cs="Calibri"/>
                  <w:color w:val="000000" w:themeColor="text1" w:themeTint="FF" w:themeShade="FF"/>
                  <w:sz w:val="24"/>
                  <w:szCs w:val="24"/>
                </w:rPr>
                <w:t xml:space="preserve">Learn to build databases and build one for our app. </w:t>
              </w:r>
            </w:ins>
          </w:p>
        </w:tc>
      </w:tr>
      <w:tr w:rsidR="61F7BD76" w:rsidTr="2C873B75" w14:paraId="6F782E76">
        <w:trPr>
          <w:trHeight w:val="300"/>
          <w:ins w:author="Xin Cao" w:date="2023-10-31T01:55:46.007Z" w:id="245119878"/>
        </w:trPr>
        <w:tc>
          <w:tcPr>
            <w:cnfStyle w:val="001000000000" w:firstRow="0" w:lastRow="0" w:firstColumn="1" w:lastColumn="0" w:oddVBand="0" w:evenVBand="0" w:oddHBand="0" w:evenHBand="0" w:firstRowFirstColumn="0" w:firstRowLastColumn="0" w:lastRowFirstColumn="0" w:lastRowLastColumn="0"/>
            <w:tcW w:w="4508"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61F7BD76" w:rsidP="61F7BD76" w:rsidRDefault="61F7BD76" w14:paraId="6CF44B13" w14:textId="0877CD7D">
            <w:pPr>
              <w:spacing w:before="0" w:beforeAutospacing="off" w:after="0" w:afterAutospacing="off"/>
              <w:rPr>
                <w:rFonts w:ascii="Calibri" w:hAnsi="Calibri" w:eastAsia="Calibri" w:cs="Calibri"/>
                <w:sz w:val="24"/>
                <w:szCs w:val="24"/>
              </w:rPr>
              <w:pPrChange w:author="Xin Cao" w:date="2023-10-31T01:55:45.994Z">
                <w:pPr/>
              </w:pPrChange>
            </w:pPr>
            <w:ins w:author="Xin Cao" w:date="2023-10-31T01:55:46.008Z" w:id="1182140369">
              <w:r w:rsidRPr="61F7BD76" w:rsidR="61F7BD76">
                <w:rPr>
                  <w:rFonts w:ascii="Calibri" w:hAnsi="Calibri" w:eastAsia="Calibri" w:cs="Calibri"/>
                  <w:sz w:val="24"/>
                  <w:szCs w:val="24"/>
                </w:rPr>
                <w:t>User adoption - low user acceptance</w:t>
              </w:r>
            </w:ins>
          </w:p>
        </w:tc>
        <w:tc>
          <w:tcPr>
            <w:cnfStyle w:val="000000000000" w:firstRow="0" w:lastRow="0" w:firstColumn="0" w:lastColumn="0" w:oddVBand="0" w:evenVBand="0" w:oddHBand="0" w:evenHBand="0" w:firstRowFirstColumn="0" w:firstRowLastColumn="0" w:lastRowFirstColumn="0" w:lastRowLastColumn="0"/>
            <w:tcW w:w="4508"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61F7BD76" w:rsidP="61F7BD76" w:rsidRDefault="61F7BD76" w14:paraId="136B6448" w14:textId="1AA888B6">
            <w:pPr>
              <w:spacing w:before="0" w:beforeAutospacing="off" w:after="0" w:afterAutospacing="off"/>
              <w:rPr>
                <w:rFonts w:ascii="Calibri" w:hAnsi="Calibri" w:eastAsia="Calibri" w:cs="Calibri"/>
                <w:sz w:val="24"/>
                <w:szCs w:val="24"/>
              </w:rPr>
              <w:pPrChange w:author="Xin Cao" w:date="2023-10-31T01:55:45.994Z">
                <w:pPr/>
              </w:pPrChange>
            </w:pPr>
            <w:ins w:author="Xin Cao" w:date="2023-10-31T01:55:46.008Z" w:id="498276236">
              <w:r w:rsidRPr="61F7BD76" w:rsidR="61F7BD76">
                <w:rPr>
                  <w:rFonts w:ascii="Calibri" w:hAnsi="Calibri" w:eastAsia="Calibri" w:cs="Calibri"/>
                  <w:sz w:val="24"/>
                  <w:szCs w:val="24"/>
                </w:rPr>
                <w:t>Conduct user research before application development to ensure that it meets user needs and expectations. Continuously monitor user feedback and make improvements to the interface and functionality.</w:t>
              </w:r>
            </w:ins>
          </w:p>
        </w:tc>
      </w:tr>
      <w:tr w:rsidR="61F7BD76" w:rsidTr="2C873B75" w14:paraId="3C84EE4D">
        <w:trPr>
          <w:trHeight w:val="300"/>
          <w:ins w:author="Xin Cao" w:date="2023-10-31T01:55:46.008Z" w:id="1662767613"/>
        </w:trPr>
        <w:tc>
          <w:tcPr>
            <w:cnfStyle w:val="001000000000" w:firstRow="0" w:lastRow="0" w:firstColumn="1" w:lastColumn="0" w:oddVBand="0" w:evenVBand="0" w:oddHBand="0" w:evenHBand="0" w:firstRowFirstColumn="0" w:firstRowLastColumn="0" w:lastRowFirstColumn="0" w:lastRowLastColumn="0"/>
            <w:tcW w:w="4508"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61F7BD76" w:rsidP="61F7BD76" w:rsidRDefault="61F7BD76" w14:paraId="144F1F7C" w14:textId="45BB2D58">
            <w:pPr>
              <w:spacing w:before="0" w:beforeAutospacing="off" w:after="0" w:afterAutospacing="off"/>
              <w:rPr>
                <w:rFonts w:ascii="Calibri" w:hAnsi="Calibri" w:eastAsia="Calibri" w:cs="Calibri"/>
                <w:color w:val="000000" w:themeColor="text1" w:themeTint="FF" w:themeShade="FF"/>
                <w:sz w:val="24"/>
                <w:szCs w:val="24"/>
              </w:rPr>
              <w:pPrChange w:author="Xin Cao" w:date="2023-10-31T01:55:45.995Z">
                <w:pPr/>
              </w:pPrChange>
            </w:pPr>
            <w:ins w:author="Xin Cao" w:date="2023-10-31T01:55:46.008Z" w:id="1213199790">
              <w:r w:rsidRPr="61F7BD76" w:rsidR="61F7BD76">
                <w:rPr>
                  <w:rFonts w:ascii="Calibri" w:hAnsi="Calibri" w:eastAsia="Calibri" w:cs="Calibri"/>
                  <w:color w:val="000000" w:themeColor="text1" w:themeTint="FF" w:themeShade="FF"/>
                  <w:sz w:val="24"/>
                  <w:szCs w:val="24"/>
                </w:rPr>
                <w:t>Budget Control Risk</w:t>
              </w:r>
            </w:ins>
          </w:p>
        </w:tc>
        <w:tc>
          <w:tcPr>
            <w:cnfStyle w:val="000000000000" w:firstRow="0" w:lastRow="0" w:firstColumn="0" w:lastColumn="0" w:oddVBand="0" w:evenVBand="0" w:oddHBand="0" w:evenHBand="0" w:firstRowFirstColumn="0" w:firstRowLastColumn="0" w:lastRowFirstColumn="0" w:lastRowLastColumn="0"/>
            <w:tcW w:w="4508"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61F7BD76" w:rsidP="61F7BD76" w:rsidRDefault="61F7BD76" w14:paraId="07C0E07F" w14:textId="0CEAC7F1">
            <w:pPr>
              <w:spacing w:before="0" w:beforeAutospacing="off" w:after="0" w:afterAutospacing="off"/>
              <w:rPr>
                <w:rFonts w:ascii="Calibri" w:hAnsi="Calibri" w:eastAsia="Calibri" w:cs="Calibri"/>
                <w:color w:val="000000" w:themeColor="text1" w:themeTint="FF" w:themeShade="FF"/>
                <w:sz w:val="24"/>
                <w:szCs w:val="24"/>
                <w:lang w:val="en-US"/>
              </w:rPr>
              <w:pPrChange w:author="Xin Cao" w:date="2023-10-31T01:55:45.996Z">
                <w:pPr/>
              </w:pPrChange>
            </w:pPr>
            <w:ins w:author="Xin Cao" w:date="2023-10-31T01:55:46.008Z" w:id="1029617283">
              <w:r w:rsidRPr="61F7BD76" w:rsidR="61F7BD76">
                <w:rPr>
                  <w:rFonts w:ascii="Calibri" w:hAnsi="Calibri" w:eastAsia="Calibri" w:cs="Calibri"/>
                  <w:color w:val="000000" w:themeColor="text1" w:themeTint="FF" w:themeShade="FF"/>
                  <w:sz w:val="24"/>
                  <w:szCs w:val="24"/>
                  <w:lang w:val="en-US"/>
                </w:rPr>
                <w:t>Secure new investors for our app.</w:t>
              </w:r>
              <w:r>
                <w:br/>
              </w:r>
              <w:r w:rsidRPr="61F7BD76" w:rsidR="61F7BD76">
                <w:rPr>
                  <w:rFonts w:ascii="Calibri" w:hAnsi="Calibri" w:eastAsia="Calibri" w:cs="Calibri"/>
                  <w:color w:val="000000" w:themeColor="text1" w:themeTint="FF" w:themeShade="FF"/>
                  <w:sz w:val="24"/>
                  <w:szCs w:val="24"/>
                  <w:lang w:val="en-US"/>
                </w:rPr>
                <w:t xml:space="preserve"> Keep close track of all the expenses at all stages. </w:t>
              </w:r>
            </w:ins>
          </w:p>
        </w:tc>
      </w:tr>
      <w:tr w:rsidR="61F7BD76" w:rsidTr="2C873B75" w14:paraId="0C881ABF">
        <w:trPr>
          <w:trHeight w:val="300"/>
          <w:ins w:author="Xin Cao" w:date="2023-10-31T01:55:46.008Z" w:id="1763658947"/>
        </w:trPr>
        <w:tc>
          <w:tcPr>
            <w:cnfStyle w:val="001000000000" w:firstRow="0" w:lastRow="0" w:firstColumn="1" w:lastColumn="0" w:oddVBand="0" w:evenVBand="0" w:oddHBand="0" w:evenHBand="0" w:firstRowFirstColumn="0" w:firstRowLastColumn="0" w:lastRowFirstColumn="0" w:lastRowLastColumn="0"/>
            <w:tcW w:w="4508"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61F7BD76" w:rsidP="61F7BD76" w:rsidRDefault="61F7BD76" w14:paraId="3E811A09" w14:textId="5A31A179">
            <w:pPr>
              <w:spacing w:before="0" w:beforeAutospacing="off" w:after="0" w:afterAutospacing="off"/>
              <w:rPr>
                <w:rFonts w:ascii="Calibri" w:hAnsi="Calibri" w:eastAsia="Calibri" w:cs="Calibri"/>
                <w:sz w:val="24"/>
                <w:szCs w:val="24"/>
              </w:rPr>
              <w:pPrChange w:author="Xin Cao" w:date="2023-10-31T01:55:45.997Z">
                <w:pPr/>
              </w:pPrChange>
            </w:pPr>
            <w:ins w:author="Xin Cao" w:date="2023-10-31T01:55:46.008Z" w:id="1703574465">
              <w:r w:rsidRPr="61F7BD76" w:rsidR="61F7BD76">
                <w:rPr>
                  <w:rFonts w:ascii="Calibri" w:hAnsi="Calibri" w:eastAsia="Calibri" w:cs="Calibri"/>
                  <w:sz w:val="24"/>
                  <w:szCs w:val="24"/>
                </w:rPr>
                <w:t>Time Control Risk</w:t>
              </w:r>
            </w:ins>
          </w:p>
        </w:tc>
        <w:tc>
          <w:tcPr>
            <w:cnfStyle w:val="000000000000" w:firstRow="0" w:lastRow="0" w:firstColumn="0" w:lastColumn="0" w:oddVBand="0" w:evenVBand="0" w:oddHBand="0" w:evenHBand="0" w:firstRowFirstColumn="0" w:firstRowLastColumn="0" w:lastRowFirstColumn="0" w:lastRowLastColumn="0"/>
            <w:tcW w:w="4508"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61F7BD76" w:rsidP="61F7BD76" w:rsidRDefault="61F7BD76" w14:paraId="01806676" w14:textId="7F74EE59">
            <w:pPr>
              <w:spacing w:before="0" w:beforeAutospacing="off" w:after="0" w:afterAutospacing="off"/>
              <w:rPr>
                <w:ins w:author="Xin Cao" w:date="2023-10-31T01:55:46.008Z" w:id="2629417"/>
                <w:rFonts w:ascii="Calibri" w:hAnsi="Calibri" w:eastAsia="Calibri" w:cs="Calibri"/>
                <w:sz w:val="24"/>
                <w:szCs w:val="24"/>
                <w:lang w:val="en-US"/>
              </w:rPr>
              <w:pPrChange w:author="Xin Cao" w:date="2023-10-31T01:55:45.998Z">
                <w:pPr/>
              </w:pPrChange>
            </w:pPr>
            <w:ins w:author="Xin Cao" w:date="2023-10-31T01:55:46.008Z" w:id="699217495">
              <w:r w:rsidRPr="61F7BD76" w:rsidR="61F7BD76">
                <w:rPr>
                  <w:rFonts w:ascii="Calibri" w:hAnsi="Calibri" w:eastAsia="Calibri" w:cs="Calibri"/>
                  <w:sz w:val="24"/>
                  <w:szCs w:val="24"/>
                  <w:lang w:val="en-US"/>
                </w:rPr>
                <w:t xml:space="preserve">Check up our progress daily with the timeline. </w:t>
              </w:r>
            </w:ins>
          </w:p>
          <w:p w:rsidR="61F7BD76" w:rsidP="61F7BD76" w:rsidRDefault="61F7BD76" w14:paraId="10A75539" w14:textId="31A29425">
            <w:pPr>
              <w:spacing w:before="0" w:beforeAutospacing="off" w:after="0" w:afterAutospacing="off"/>
              <w:rPr>
                <w:rFonts w:ascii="Calibri" w:hAnsi="Calibri" w:eastAsia="Calibri" w:cs="Calibri"/>
                <w:sz w:val="24"/>
                <w:szCs w:val="24"/>
                <w:lang w:val="en-US"/>
              </w:rPr>
              <w:pPrChange w:author="Xin Cao" w:date="2023-10-31T01:55:45.999Z">
                <w:pPr/>
              </w:pPrChange>
            </w:pPr>
            <w:ins w:author="Xin Cao" w:date="2023-10-31T01:55:46.008Z" w:id="1535578886">
              <w:r w:rsidRPr="61F7BD76" w:rsidR="61F7BD76">
                <w:rPr>
                  <w:rFonts w:ascii="Calibri" w:hAnsi="Calibri" w:eastAsia="Calibri" w:cs="Calibri"/>
                  <w:sz w:val="24"/>
                  <w:szCs w:val="24"/>
                  <w:lang w:val="en-US"/>
                </w:rPr>
                <w:t xml:space="preserve">Make changes accordingly if potential delay is expected. </w:t>
              </w:r>
            </w:ins>
          </w:p>
        </w:tc>
      </w:tr>
      <w:tr w:rsidR="61F7BD76" w:rsidTr="2C873B75" w14:paraId="498E9FF3">
        <w:trPr>
          <w:trHeight w:val="300"/>
          <w:ins w:author="Xin Cao" w:date="2023-10-31T01:55:46.008Z" w:id="296310170"/>
        </w:trPr>
        <w:tc>
          <w:tcPr>
            <w:cnfStyle w:val="001000000000" w:firstRow="0" w:lastRow="0" w:firstColumn="1" w:lastColumn="0" w:oddVBand="0" w:evenVBand="0" w:oddHBand="0" w:evenHBand="0" w:firstRowFirstColumn="0" w:firstRowLastColumn="0" w:lastRowFirstColumn="0" w:lastRowLastColumn="0"/>
            <w:tcW w:w="4508"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61F7BD76" w:rsidP="61F7BD76" w:rsidRDefault="61F7BD76" w14:paraId="3DEEBAF6" w14:textId="34029413">
            <w:pPr>
              <w:spacing w:before="0" w:beforeAutospacing="off" w:after="0" w:afterAutospacing="off"/>
              <w:rPr>
                <w:rFonts w:ascii="Calibri" w:hAnsi="Calibri" w:eastAsia="Calibri" w:cs="Calibri"/>
                <w:color w:val="000000" w:themeColor="text1" w:themeTint="FF" w:themeShade="FF"/>
                <w:sz w:val="24"/>
                <w:szCs w:val="24"/>
              </w:rPr>
              <w:pPrChange w:author="Xin Cao" w:date="2023-10-31T01:55:45.999Z">
                <w:pPr/>
              </w:pPrChange>
            </w:pPr>
            <w:ins w:author="Xin Cao" w:date="2023-10-31T01:55:46.008Z" w:id="86204435">
              <w:r w:rsidRPr="61F7BD76" w:rsidR="61F7BD76">
                <w:rPr>
                  <w:rFonts w:ascii="Calibri" w:hAnsi="Calibri" w:eastAsia="Calibri" w:cs="Calibri"/>
                  <w:color w:val="000000" w:themeColor="text1" w:themeTint="FF" w:themeShade="FF"/>
                  <w:sz w:val="24"/>
                  <w:szCs w:val="24"/>
                </w:rPr>
                <w:t>Competitive Pressure</w:t>
              </w:r>
            </w:ins>
          </w:p>
        </w:tc>
        <w:tc>
          <w:tcPr>
            <w:cnfStyle w:val="000000000000" w:firstRow="0" w:lastRow="0" w:firstColumn="0" w:lastColumn="0" w:oddVBand="0" w:evenVBand="0" w:oddHBand="0" w:evenHBand="0" w:firstRowFirstColumn="0" w:firstRowLastColumn="0" w:lastRowFirstColumn="0" w:lastRowLastColumn="0"/>
            <w:tcW w:w="4508"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61F7BD76" w:rsidP="61F7BD76" w:rsidRDefault="61F7BD76" w14:paraId="70F3BB87" w14:textId="7257F781">
            <w:pPr>
              <w:spacing w:before="0" w:beforeAutospacing="off" w:after="0" w:afterAutospacing="off"/>
              <w:rPr>
                <w:rFonts w:ascii="Calibri" w:hAnsi="Calibri" w:eastAsia="Calibri" w:cs="Calibri"/>
                <w:color w:val="000000" w:themeColor="text1" w:themeTint="FF" w:themeShade="FF"/>
                <w:sz w:val="24"/>
                <w:szCs w:val="24"/>
              </w:rPr>
              <w:pPrChange w:author="Xin Cao" w:date="2023-10-31T01:55:46Z">
                <w:pPr/>
              </w:pPrChange>
            </w:pPr>
            <w:ins w:author="Xin Cao" w:date="2023-10-31T01:55:46.009Z" w:id="882586029">
              <w:r w:rsidRPr="61F7BD76" w:rsidR="61F7BD76">
                <w:rPr>
                  <w:rFonts w:ascii="Calibri" w:hAnsi="Calibri" w:eastAsia="Calibri" w:cs="Calibri"/>
                  <w:color w:val="000000" w:themeColor="text1" w:themeTint="FF" w:themeShade="FF"/>
                  <w:sz w:val="24"/>
                  <w:szCs w:val="24"/>
                </w:rPr>
                <w:t>Conduct regular market competition analysis to understand competitors' dynamics and strive to provide a better user experience and value-added features.</w:t>
              </w:r>
            </w:ins>
          </w:p>
        </w:tc>
      </w:tr>
      <w:tr w:rsidR="61F7BD76" w:rsidTr="2C873B75" w14:paraId="77360364">
        <w:trPr>
          <w:trHeight w:val="300"/>
          <w:ins w:author="Xin Cao" w:date="2023-10-31T01:55:46.009Z" w:id="1273617385"/>
        </w:trPr>
        <w:tc>
          <w:tcPr>
            <w:cnfStyle w:val="001000000000" w:firstRow="0" w:lastRow="0" w:firstColumn="1" w:lastColumn="0" w:oddVBand="0" w:evenVBand="0" w:oddHBand="0" w:evenHBand="0" w:firstRowFirstColumn="0" w:firstRowLastColumn="0" w:lastRowFirstColumn="0" w:lastRowLastColumn="0"/>
            <w:tcW w:w="4508"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61F7BD76" w:rsidP="61F7BD76" w:rsidRDefault="61F7BD76" w14:paraId="4FDFDAEE" w14:textId="599EBB6C">
            <w:pPr>
              <w:spacing w:before="0" w:beforeAutospacing="off" w:after="0" w:afterAutospacing="off"/>
              <w:rPr>
                <w:rFonts w:ascii="Calibri" w:hAnsi="Calibri" w:eastAsia="Calibri" w:cs="Calibri"/>
                <w:sz w:val="24"/>
                <w:szCs w:val="24"/>
              </w:rPr>
              <w:pPrChange w:author="Xin Cao" w:date="2023-10-31T01:55:46.001Z">
                <w:pPr/>
              </w:pPrChange>
            </w:pPr>
            <w:ins w:author="Xin Cao" w:date="2023-10-31T01:55:46.009Z" w:id="744068304">
              <w:r w:rsidRPr="61F7BD76" w:rsidR="61F7BD76">
                <w:rPr>
                  <w:rFonts w:ascii="Calibri" w:hAnsi="Calibri" w:eastAsia="Calibri" w:cs="Calibri"/>
                  <w:sz w:val="24"/>
                  <w:szCs w:val="24"/>
                </w:rPr>
                <w:t>App Store Rejection</w:t>
              </w:r>
            </w:ins>
          </w:p>
        </w:tc>
        <w:tc>
          <w:tcPr>
            <w:cnfStyle w:val="000000000000" w:firstRow="0" w:lastRow="0" w:firstColumn="0" w:lastColumn="0" w:oddVBand="0" w:evenVBand="0" w:oddHBand="0" w:evenHBand="0" w:firstRowFirstColumn="0" w:firstRowLastColumn="0" w:lastRowFirstColumn="0" w:lastRowLastColumn="0"/>
            <w:tcW w:w="4508"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61F7BD76" w:rsidP="61F7BD76" w:rsidRDefault="61F7BD76" w14:paraId="48F49FC5" w14:textId="2AB1B49A">
            <w:pPr>
              <w:spacing w:before="0" w:beforeAutospacing="off" w:after="0" w:afterAutospacing="off"/>
              <w:rPr>
                <w:ins w:author="Xin Cao" w:date="2023-10-31T01:55:46.009Z" w:id="716418677"/>
                <w:rFonts w:ascii="Calibri" w:hAnsi="Calibri" w:eastAsia="Calibri" w:cs="Calibri"/>
                <w:sz w:val="24"/>
                <w:szCs w:val="24"/>
                <w:lang w:val="en-US"/>
              </w:rPr>
              <w:pPrChange w:author="Xin Cao" w:date="2023-10-31T01:55:46.002Z">
                <w:pPr/>
              </w:pPrChange>
            </w:pPr>
            <w:ins w:author="Xin Cao" w:date="2023-10-31T01:55:46.009Z" w:id="176406697">
              <w:r w:rsidRPr="61F7BD76" w:rsidR="61F7BD76">
                <w:rPr>
                  <w:rFonts w:ascii="Calibri" w:hAnsi="Calibri" w:eastAsia="Calibri" w:cs="Calibri"/>
                  <w:sz w:val="24"/>
                  <w:szCs w:val="24"/>
                  <w:lang w:val="en-US"/>
                </w:rPr>
                <w:t xml:space="preserve">Search in the app store constantly to see if there are too many similar apps. </w:t>
              </w:r>
            </w:ins>
          </w:p>
          <w:p w:rsidR="61F7BD76" w:rsidP="2C873B75" w:rsidRDefault="61F7BD76" w14:paraId="00471FBF" w14:textId="717D0BE4">
            <w:pPr>
              <w:pStyle w:val="Normal"/>
              <w:spacing w:before="0" w:beforeAutospacing="off" w:after="0" w:afterAutospacing="off"/>
              <w:rPr>
                <w:rFonts w:ascii="Calibri" w:hAnsi="Calibri" w:eastAsia="Calibri" w:cs="Calibri"/>
                <w:sz w:val="24"/>
                <w:szCs w:val="24"/>
                <w:lang w:val="en-US"/>
              </w:rPr>
            </w:pPr>
            <w:ins w:author="Xin Cao" w:date="2023-10-31T01:55:46.009Z" w:id="1898065471">
              <w:r w:rsidRPr="2C873B75" w:rsidR="61F7BD76">
                <w:rPr>
                  <w:rFonts w:ascii="Calibri" w:hAnsi="Calibri" w:eastAsia="Calibri" w:cs="Calibri"/>
                  <w:sz w:val="24"/>
                  <w:szCs w:val="24"/>
                  <w:lang w:val="en-US"/>
                </w:rPr>
                <w:t xml:space="preserve">Position app with strong differentiated functionalities. </w:t>
              </w:r>
            </w:ins>
          </w:p>
        </w:tc>
      </w:tr>
    </w:tbl>
    <w:p w:rsidR="61F7BD76" w:rsidP="61F7BD76" w:rsidRDefault="61F7BD76" w14:paraId="15EA5133" w14:textId="1CCEB0E6">
      <w:pPr>
        <w:rPr>
          <w:ins w:author="Xin Cao" w:date="2023-10-31T01:55:46.009Z" w:id="250886264"/>
          <w:rFonts w:ascii="Calibri" w:hAnsi="Calibri" w:eastAsia="Calibri" w:cs="Calibri"/>
          <w:noProof w:val="0"/>
          <w:sz w:val="24"/>
          <w:szCs w:val="24"/>
          <w:lang w:val="en-US" w:eastAsia="zh-CN"/>
        </w:rPr>
      </w:pPr>
    </w:p>
    <w:p w:rsidR="61F7BD76" w:rsidP="61F7BD76" w:rsidRDefault="61F7BD76" w14:paraId="5D996141" w14:textId="2A8B3AB8">
      <w:pPr>
        <w:pStyle w:val="Normal"/>
        <w:rPr>
          <w:rFonts w:ascii="Times New Roman" w:hAnsi="Times New Roman" w:eastAsia="Times New Roman" w:cs="Times New Roman"/>
          <w:noProof w:val="0"/>
          <w:sz w:val="24"/>
          <w:szCs w:val="24"/>
          <w:lang w:val="en-US"/>
        </w:rPr>
      </w:pPr>
    </w:p>
    <w:p w:rsidR="188C24D6" w:rsidP="188C24D6" w:rsidRDefault="188C24D6" w14:paraId="36E93DDC" w14:textId="29A59686">
      <w:pPr>
        <w:pStyle w:val="Normal"/>
        <w:spacing w:after="0"/>
      </w:pPr>
    </w:p>
    <w:sectPr w:rsidR="00EF0240" w:rsidSect="00BA507C">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84556" w:rsidP="00092AA2" w:rsidRDefault="00D84556" w14:paraId="0F1BE9DD" w14:textId="77777777">
      <w:pPr>
        <w:spacing w:after="0" w:line="240" w:lineRule="auto"/>
      </w:pPr>
      <w:r>
        <w:separator/>
      </w:r>
    </w:p>
  </w:endnote>
  <w:endnote w:type="continuationSeparator" w:id="0">
    <w:p w:rsidR="00D84556" w:rsidP="00092AA2" w:rsidRDefault="00D84556" w14:paraId="197E691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84556" w:rsidP="00092AA2" w:rsidRDefault="00D84556" w14:paraId="3FB250D5" w14:textId="77777777">
      <w:pPr>
        <w:spacing w:after="0" w:line="240" w:lineRule="auto"/>
      </w:pPr>
      <w:r>
        <w:separator/>
      </w:r>
    </w:p>
  </w:footnote>
  <w:footnote w:type="continuationSeparator" w:id="0">
    <w:p w:rsidR="00D84556" w:rsidP="00092AA2" w:rsidRDefault="00D84556" w14:paraId="79A73FFE" w14:textId="777777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1F0"/>
    <w:rsid w:val="00092AA2"/>
    <w:rsid w:val="000A3646"/>
    <w:rsid w:val="008651F0"/>
    <w:rsid w:val="00944412"/>
    <w:rsid w:val="00BA507C"/>
    <w:rsid w:val="00D84556"/>
    <w:rsid w:val="00EF0240"/>
    <w:rsid w:val="0142D1FD"/>
    <w:rsid w:val="188C24D6"/>
    <w:rsid w:val="1AADA15B"/>
    <w:rsid w:val="1C32C472"/>
    <w:rsid w:val="2C873B75"/>
    <w:rsid w:val="3114D1BA"/>
    <w:rsid w:val="54F14FA5"/>
    <w:rsid w:val="5CE8DBE1"/>
    <w:rsid w:val="61F7BD76"/>
    <w:rsid w:val="7EF960A9"/>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CD5D2"/>
  <w15:chartTrackingRefBased/>
  <w15:docId w15:val="{C6F1C1EC-B9C4-486F-B331-5068143E6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2"/>
        <w:szCs w:val="22"/>
        <w:lang w:val="en-NZ"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092AA2"/>
    <w:pPr>
      <w:tabs>
        <w:tab w:val="center" w:pos="4513"/>
        <w:tab w:val="right" w:pos="9026"/>
      </w:tabs>
      <w:spacing w:after="0" w:line="240" w:lineRule="auto"/>
    </w:pPr>
  </w:style>
  <w:style w:type="character" w:styleId="HeaderChar" w:customStyle="1">
    <w:name w:val="Header Char"/>
    <w:basedOn w:val="DefaultParagraphFont"/>
    <w:link w:val="Header"/>
    <w:uiPriority w:val="99"/>
    <w:rsid w:val="00092AA2"/>
  </w:style>
  <w:style w:type="paragraph" w:styleId="Footer">
    <w:name w:val="footer"/>
    <w:basedOn w:val="Normal"/>
    <w:link w:val="FooterChar"/>
    <w:uiPriority w:val="99"/>
    <w:unhideWhenUsed/>
    <w:rsid w:val="00092AA2"/>
    <w:pPr>
      <w:tabs>
        <w:tab w:val="center" w:pos="4513"/>
        <w:tab w:val="right" w:pos="9026"/>
      </w:tabs>
      <w:spacing w:after="0" w:line="240" w:lineRule="auto"/>
    </w:pPr>
  </w:style>
  <w:style w:type="character" w:styleId="FooterChar" w:customStyle="1">
    <w:name w:val="Footer Char"/>
    <w:basedOn w:val="DefaultParagraphFont"/>
    <w:link w:val="Footer"/>
    <w:uiPriority w:val="99"/>
    <w:rsid w:val="00092AA2"/>
  </w:style>
  <w:style w:type="character" w:styleId="ui-provider" w:customStyle="1">
    <w:name w:val="ui-provider"/>
    <w:basedOn w:val="DefaultParagraphFont"/>
    <w:rsid w:val="00092AA2"/>
  </w:style>
  <w:style w:type="paragraph" w:styleId="NormalWeb">
    <w:name w:val="Normal (Web)"/>
    <w:basedOn w:val="Normal"/>
    <w:uiPriority w:val="99"/>
    <w:unhideWhenUsed/>
    <w:rsid w:val="00944412"/>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4-Accent5" mc:Ignorable="w14">
    <w:name xmlns:w="http://schemas.openxmlformats.org/wordprocessingml/2006/main" w:val="Grid Table 4 Accent 5"/>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
    <w:tblStylePr xmlns:w="http://schemas.openxmlformats.org/wordprocessingml/2006/main" w:type="firstRow">
      <w:rPr>
        <w:b/>
        <w:bCs/>
        <w:color w:val="FFFFFF" w:themeColor="background1"/>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xmlns:w="http://schemas.openxmlformats.org/wordprocessingml/2006/main" w:type="lastRow">
      <w:rPr>
        <w:b/>
        <w:bCs/>
      </w:rPr>
      <w:tblPr/>
      <w:tcPr>
        <w:tcBorders>
          <w:top w:val="double" w:color="4472C4" w:themeColor="accent5"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9E2F3" w:themeFill="accent5" w:themeFillTint="33"/>
      </w:tcPr>
    </w:tblStylePr>
    <w:tblStylePr xmlns:w="http://schemas.openxmlformats.org/wordprocessingml/2006/main" w:type="band1Horz">
      <w:tblPr/>
      <w:tcPr>
        <w:shd w:val="clear" w:color="auto" w:fill="D9E2F3" w:themeFill="accent5" w:themeFillTint="33"/>
      </w:tcPr>
    </w:tblStylePr>
  </w:style>
  <w:style xmlns:w14="http://schemas.microsoft.com/office/word/2010/wordml" xmlns:mc="http://schemas.openxmlformats.org/markup-compatibility/2006" xmlns:w="http://schemas.openxmlformats.org/wordprocessingml/2006/main" w:type="table" w:styleId="GridTable4-Accent1" mc:Ignorable="w14">
    <w:name xmlns:w="http://schemas.openxmlformats.org/wordprocessingml/2006/main" w:val="Grid Table 4 Accent 1"/>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
    <w:tblStylePr xmlns:w="http://schemas.openxmlformats.org/wordprocessingml/2006/main"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xmlns:w="http://schemas.openxmlformats.org/wordprocessingml/2006/main" w:type="lastRow">
      <w:rPr>
        <w:b/>
        <w:bCs/>
      </w:rPr>
      <w:tblPr/>
      <w:tcPr>
        <w:tcBorders>
          <w:top w:val="double" w:color="5B9BD5" w:themeColor="accent1"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837522">
      <w:bodyDiv w:val="1"/>
      <w:marLeft w:val="0"/>
      <w:marRight w:val="0"/>
      <w:marTop w:val="0"/>
      <w:marBottom w:val="0"/>
      <w:divBdr>
        <w:top w:val="none" w:sz="0" w:space="0" w:color="auto"/>
        <w:left w:val="none" w:sz="0" w:space="0" w:color="auto"/>
        <w:bottom w:val="none" w:sz="0" w:space="0" w:color="auto"/>
        <w:right w:val="none" w:sz="0" w:space="0" w:color="auto"/>
      </w:divBdr>
    </w:div>
    <w:div w:id="114677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customXml" Target="../customXml/item3.xml" Id="rId10" /><Relationship Type="http://schemas.openxmlformats.org/officeDocument/2006/relationships/footnotes" Target="footnotes.xml" Id="rId4" /><Relationship Type="http://schemas.openxmlformats.org/officeDocument/2006/relationships/customXml" Target="../customXml/item2.xml" Id="rId9"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C987ABD5BBF344A388C71E949CACEB" ma:contentTypeVersion="9" ma:contentTypeDescription="Create a new document." ma:contentTypeScope="" ma:versionID="3dde7d70b6d6abde4bc52b323ce82496">
  <xsd:schema xmlns:xsd="http://www.w3.org/2001/XMLSchema" xmlns:xs="http://www.w3.org/2001/XMLSchema" xmlns:p="http://schemas.microsoft.com/office/2006/metadata/properties" xmlns:ns2="55407661-0ace-4e91-bb60-9c56b673013f" xmlns:ns3="32ddbcab-0db0-4c23-bb05-f519c358077d" targetNamespace="http://schemas.microsoft.com/office/2006/metadata/properties" ma:root="true" ma:fieldsID="58a80d99392863adc9cef2e3629452c4" ns2:_="" ns3:_="">
    <xsd:import namespace="55407661-0ace-4e91-bb60-9c56b673013f"/>
    <xsd:import namespace="32ddbcab-0db0-4c23-bb05-f519c358077d"/>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407661-0ace-4e91-bb60-9c56b673013f"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537fece0-7c67-4b6d-b059-36af53aee6fc"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ddbcab-0db0-4c23-bb05-f519c358077d"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7f190cff-d19a-4f57-a93a-10db2e33140e}" ma:internalName="TaxCatchAll" ma:showField="CatchAllData" ma:web="32ddbcab-0db0-4c23-bb05-f519c358077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2ddbcab-0db0-4c23-bb05-f519c358077d" xsi:nil="true"/>
    <lcf76f155ced4ddcb4097134ff3c332f xmlns="55407661-0ace-4e91-bb60-9c56b67301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9792AF0-2D70-4031-9A11-A2ED7504BFE8}"/>
</file>

<file path=customXml/itemProps2.xml><?xml version="1.0" encoding="utf-8"?>
<ds:datastoreItem xmlns:ds="http://schemas.openxmlformats.org/officeDocument/2006/customXml" ds:itemID="{2349C274-FA7A-47A8-9DD3-2F932BE8504E}"/>
</file>

<file path=customXml/itemProps3.xml><?xml version="1.0" encoding="utf-8"?>
<ds:datastoreItem xmlns:ds="http://schemas.openxmlformats.org/officeDocument/2006/customXml" ds:itemID="{38572A90-43DE-4302-8788-092CCD643AB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Emma 涂方颖</dc:creator>
  <keywords/>
  <dc:description/>
  <lastModifiedBy>Xin Cao</lastModifiedBy>
  <revision>7</revision>
  <dcterms:created xsi:type="dcterms:W3CDTF">2023-10-30T21:34:00.0000000Z</dcterms:created>
  <dcterms:modified xsi:type="dcterms:W3CDTF">2023-11-02T00:46:22.6358541Z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0x01010024C987ABD5BBF344A388C71E949CACEB</vt:lpwstr>
  </property>
  <property fmtid="{D5CDD505-2E9C-101B-9397-08002B2CF9AE}" pid="3" name="MediaServiceImageTags">
    <vt:lpwstr/>
  </property>
</Properties>
</file>